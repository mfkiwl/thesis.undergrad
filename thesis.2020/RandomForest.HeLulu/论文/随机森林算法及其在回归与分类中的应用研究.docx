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0119" w:rsidRPr="000739D4" w:rsidRDefault="00287468" w:rsidP="00287468">
      <w:pPr>
        <w:snapToGrid/>
        <w:spacing w:line="240" w:lineRule="auto"/>
        <w:rPr>
          <w:rFonts w:ascii="Microsoft YaHei UI" w:hAnsi="Microsoft YaHei UI"/>
        </w:rPr>
      </w:pPr>
      <w:r w:rsidRPr="00395EAE">
        <w:rPr>
          <w:b/>
          <w:noProof/>
          <w:sz w:val="20"/>
        </w:rPr>
        <mc:AlternateContent>
          <mc:Choice Requires="wps">
            <w:drawing>
              <wp:anchor distT="0" distB="0" distL="114300" distR="114300" simplePos="0" relativeHeight="251664384" behindDoc="0" locked="0" layoutInCell="1" allowOverlap="1" wp14:anchorId="00A09264" wp14:editId="2B1CAB32">
                <wp:simplePos x="0" y="0"/>
                <wp:positionH relativeFrom="column">
                  <wp:posOffset>3791059</wp:posOffset>
                </wp:positionH>
                <wp:positionV relativeFrom="paragraph">
                  <wp:posOffset>81915</wp:posOffset>
                </wp:positionV>
                <wp:extent cx="1750060" cy="579120"/>
                <wp:effectExtent l="0" t="0" r="15240" b="17780"/>
                <wp:wrapNone/>
                <wp:docPr id="26"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50060" cy="579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D3B0E" w:rsidRDefault="008D3B0E" w:rsidP="00287468">
                            <w:pPr>
                              <w:spacing w:line="288" w:lineRule="auto"/>
                              <w:rPr>
                                <w:rFonts w:ascii="SimSun" w:hAnsi="SimSun"/>
                                <w:b/>
                              </w:rPr>
                            </w:pPr>
                            <w:r>
                              <w:rPr>
                                <w:rFonts w:ascii="SimSun" w:hAnsi="SimSun" w:hint="eastAsia"/>
                                <w:b/>
                              </w:rPr>
                              <w:t>单位</w:t>
                            </w:r>
                            <w:r w:rsidRPr="002028DB">
                              <w:rPr>
                                <w:rFonts w:ascii="SimSun" w:hAnsi="SimSun" w:hint="eastAsia"/>
                                <w:b/>
                              </w:rPr>
                              <w:t>代码：11414</w:t>
                            </w:r>
                          </w:p>
                          <w:p w:rsidR="008D3B0E" w:rsidRPr="002028DB" w:rsidRDefault="008D3B0E" w:rsidP="00287468">
                            <w:pPr>
                              <w:spacing w:line="288" w:lineRule="auto"/>
                              <w:rPr>
                                <w:rFonts w:ascii="SimSun" w:hAnsi="SimSun"/>
                                <w:b/>
                              </w:rPr>
                            </w:pPr>
                            <w:r w:rsidRPr="002028DB">
                              <w:rPr>
                                <w:rFonts w:ascii="SimSun" w:hAnsi="SimSun" w:hint="eastAsia"/>
                                <w:b/>
                              </w:rPr>
                              <w:t>学    号：</w:t>
                            </w:r>
                            <w:r>
                              <w:rPr>
                                <w:rFonts w:ascii="SimSun" w:hAnsi="SimSun" w:hint="eastAsia"/>
                                <w:b/>
                              </w:rPr>
                              <w:t>201</w:t>
                            </w:r>
                            <w:r>
                              <w:rPr>
                                <w:rFonts w:ascii="SimSun" w:hAnsi="SimSun"/>
                                <w:b/>
                              </w:rPr>
                              <w:t>6</w:t>
                            </w:r>
                            <w:r w:rsidRPr="002028DB">
                              <w:rPr>
                                <w:rFonts w:ascii="SimSun" w:hAnsi="SimSun" w:hint="eastAsia"/>
                                <w:b/>
                              </w:rPr>
                              <w:t>01</w:t>
                            </w:r>
                            <w:r>
                              <w:rPr>
                                <w:rFonts w:ascii="SimSun" w:hAnsi="SimSun"/>
                                <w:b/>
                              </w:rPr>
                              <w:t>1660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A09264" id="_x0000_t202" coordsize="21600,21600" o:spt="202" path="m,l,21600r21600,l21600,xe">
                <v:stroke joinstyle="miter"/>
                <v:path gradientshapeok="t" o:connecttype="rect"/>
              </v:shapetype>
              <v:shape id="Text Box 92" o:spid="_x0000_s1026" type="#_x0000_t202" style="position:absolute;margin-left:298.5pt;margin-top:6.45pt;width:137.8pt;height:4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" filled="f">
                <v:path arrowok="t"/>
                <v:textbox>
                  <w:txbxContent>
                    <w:p w:rsidR="008D3B0E" w:rsidRDefault="008D3B0E" w:rsidP="00287468">
                      <w:pPr>
                        <w:spacing w:line="288" w:lineRule="auto"/>
                        <w:rPr>
                          <w:rFonts w:ascii="SimSun" w:hAnsi="SimSun"/>
                          <w:b/>
                        </w:rPr>
                      </w:pPr>
                      <w:r>
                        <w:rPr>
                          <w:rFonts w:ascii="SimSun" w:hAnsi="SimSun" w:hint="eastAsia"/>
                          <w:b/>
                        </w:rPr>
                        <w:t>单位</w:t>
                      </w:r>
                      <w:r w:rsidRPr="002028DB">
                        <w:rPr>
                          <w:rFonts w:ascii="SimSun" w:hAnsi="SimSun" w:hint="eastAsia"/>
                          <w:b/>
                        </w:rPr>
                        <w:t>代码：11414</w:t>
                      </w:r>
                    </w:p>
                    <w:p w:rsidR="008D3B0E" w:rsidRPr="002028DB" w:rsidRDefault="008D3B0E" w:rsidP="00287468">
                      <w:pPr>
                        <w:spacing w:line="288" w:lineRule="auto"/>
                        <w:rPr>
                          <w:rFonts w:ascii="SimSun" w:hAnsi="SimSun"/>
                          <w:b/>
                        </w:rPr>
                      </w:pPr>
                      <w:r w:rsidRPr="002028DB">
                        <w:rPr>
                          <w:rFonts w:ascii="SimSun" w:hAnsi="SimSun" w:hint="eastAsia"/>
                          <w:b/>
                        </w:rPr>
                        <w:t>学    号：</w:t>
                      </w:r>
                      <w:r>
                        <w:rPr>
                          <w:rFonts w:ascii="SimSun" w:hAnsi="SimSun" w:hint="eastAsia"/>
                          <w:b/>
                        </w:rPr>
                        <w:t>201</w:t>
                      </w:r>
                      <w:r>
                        <w:rPr>
                          <w:rFonts w:ascii="SimSun" w:hAnsi="SimSun"/>
                          <w:b/>
                        </w:rPr>
                        <w:t>6</w:t>
                      </w:r>
                      <w:r w:rsidRPr="002028DB">
                        <w:rPr>
                          <w:rFonts w:ascii="SimSun" w:hAnsi="SimSun" w:hint="eastAsia"/>
                          <w:b/>
                        </w:rPr>
                        <w:t>01</w:t>
                      </w:r>
                      <w:r>
                        <w:rPr>
                          <w:rFonts w:ascii="SimSun" w:hAnsi="SimSun"/>
                          <w:b/>
                        </w:rPr>
                        <w:t>1660</w:t>
                      </w:r>
                    </w:p>
                  </w:txbxContent>
                </v:textbox>
              </v:shape>
            </w:pict>
          </mc:Fallback>
        </mc:AlternateContent>
      </w:r>
    </w:p>
    <w:p w:rsidR="006E2591" w:rsidRDefault="006E2591" w:rsidP="006E2591"/>
    <w:p w:rsidR="006E2591" w:rsidRDefault="006E2591" w:rsidP="006E2591">
      <w:pPr>
        <w:jc w:val="center"/>
        <w:rPr>
          <w:rFonts w:ascii="STZhongsong" w:eastAsia="STZhongsong" w:hAnsi="STZhongsong"/>
          <w:b/>
          <w:sz w:val="64"/>
          <w:szCs w:val="64"/>
        </w:rPr>
      </w:pPr>
      <w:bookmarkStart w:id="0" w:name="OLE_LINK1"/>
      <w:bookmarkStart w:id="1" w:name="OLE_LINK2"/>
      <w:r w:rsidRPr="00C3684F">
        <w:rPr>
          <w:rFonts w:ascii="STZhongsong" w:eastAsia="STZhongsong" w:hAnsi="STZhongsong"/>
          <w:b/>
          <w:noProof/>
          <w:sz w:val="64"/>
          <w:szCs w:val="64"/>
        </w:rPr>
        <w:drawing>
          <wp:inline distT="0" distB="0" distL="0" distR="0" wp14:anchorId="69430CEA" wp14:editId="4C5365F1">
            <wp:extent cx="4869180" cy="1289050"/>
            <wp:effectExtent l="0" t="0" r="0" b="0"/>
            <wp:docPr id="1" name="图片 1" descr="图片包含 游戏机&#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图片包含 游戏机&#10;&#10;描述已自动生成"/>
                    <pic:cNvPicPr>
                      <a:picLocks/>
                    </pic:cNvPicPr>
                  </pic:nvPicPr>
                  <pic:blipFill>
                    <a:blip r:embed="rId9">
                      <a:extLst>
                        <a:ext uri="{28A0092B-C50C-407E-A947-70E740481C1C}">
                          <a14:useLocalDpi xmlns:a14="http://schemas.microsoft.com/office/drawing/2010/main" val="0"/>
                        </a:ext>
                      </a:extLst>
                    </a:blip>
                    <a:srcRect l="4787" r="4610"/>
                    <a:stretch>
                      <a:fillRect/>
                    </a:stretch>
                  </pic:blipFill>
                  <pic:spPr bwMode="auto">
                    <a:xfrm>
                      <a:off x="0" y="0"/>
                      <a:ext cx="4869180" cy="1289050"/>
                    </a:xfrm>
                    <a:prstGeom prst="rect">
                      <a:avLst/>
                    </a:prstGeom>
                    <a:noFill/>
                    <a:ln>
                      <a:noFill/>
                    </a:ln>
                  </pic:spPr>
                </pic:pic>
              </a:graphicData>
            </a:graphic>
          </wp:inline>
        </w:drawing>
      </w:r>
      <w:bookmarkEnd w:id="0"/>
      <w:bookmarkEnd w:id="1"/>
      <w:r w:rsidR="00287468" w:rsidRPr="005B1307">
        <w:rPr>
          <w:rFonts w:ascii="STZhongsong" w:eastAsia="STZhongsong" w:hAnsi="STZhongsong" w:hint="eastAsia"/>
          <w:b/>
          <w:noProof/>
          <w:sz w:val="64"/>
          <w:szCs w:val="64"/>
        </w:rPr>
        <mc:AlternateContent>
          <mc:Choice Requires="wps">
            <w:drawing>
              <wp:inline distT="0" distB="0" distL="0" distR="0" wp14:anchorId="32738B60" wp14:editId="15B6BA38">
                <wp:extent cx="4445635" cy="583565"/>
                <wp:effectExtent l="0" t="0" r="0" b="0"/>
                <wp:docPr id="8"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45635" cy="583565"/>
                        </a:xfrm>
                        <a:prstGeom prst="rect">
                          <a:avLst/>
                        </a:prstGeom>
                        <a:extLst>
                          <a:ext uri="{AF507438-7753-43E0-B8FC-AC1667EBCBE1}">
                            <a14:hiddenEffects xmlns:a14="http://schemas.microsoft.com/office/drawing/2010/main">
                              <a:effectLst/>
                            </a14:hiddenEffects>
                          </a:ext>
                        </a:extLst>
                      </wps:spPr>
                      <wps:txbx>
                        <w:txbxContent>
                          <w:p w:rsidR="008D3B0E" w:rsidRDefault="008D3B0E" w:rsidP="00287468">
                            <w:pPr>
                              <w:jc w:val="center"/>
                            </w:pPr>
                            <w:r>
                              <w:rPr>
                                <w:rFonts w:ascii="STZhongsong" w:eastAsia="STZhongsong" w:hAnsi="STZhongsong" w:hint="eastAsia"/>
                                <w:color w:val="000000"/>
                                <w:sz w:val="48"/>
                                <w:szCs w:val="48"/>
                                <w14:textOutline w14:w="9525" w14:cap="flat" w14:cmpd="sng" w14:algn="ctr">
                                  <w14:solidFill>
                                    <w14:srgbClr w14:val="000000"/>
                                  </w14:solidFill>
                                  <w14:prstDash w14:val="solid"/>
                                  <w14:round/>
                                </w14:textOutline>
                              </w:rPr>
                              <w:t>本科生毕业设计（论文）</w:t>
                            </w:r>
                          </w:p>
                        </w:txbxContent>
                      </wps:txbx>
                      <wps:bodyPr wrap="square" lIns="0" tIns="0" rIns="0" bIns="0" numCol="1" fromWordArt="1">
                        <a:prstTxWarp prst="textPlain">
                          <a:avLst>
                            <a:gd name="adj" fmla="val 50000"/>
                          </a:avLst>
                        </a:prstTxWarp>
                        <a:noAutofit/>
                      </wps:bodyPr>
                    </wps:wsp>
                  </a:graphicData>
                </a:graphic>
              </wp:inline>
            </w:drawing>
          </mc:Choice>
          <mc:Fallback>
            <w:pict>
              <v:shape w14:anchorId="32738B60" id="WordArt 2" o:spid="_x0000_s1027" type="#_x0000_t202" style="width:350.05pt;height:4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" filled="f" stroked="f">
                <v:textbox inset="0,0,0,0">
                  <w:txbxContent>
                    <w:p w:rsidR="008D3B0E" w:rsidRDefault="008D3B0E" w:rsidP="00287468">
                      <w:pPr>
                        <w:jc w:val="center"/>
                      </w:pPr>
                      <w:r>
                        <w:rPr>
                          <w:rFonts w:ascii="STZhongsong" w:eastAsia="STZhongsong" w:hAnsi="STZhongsong" w:hint="eastAsia"/>
                          <w:color w:val="000000"/>
                          <w:sz w:val="48"/>
                          <w:szCs w:val="48"/>
                          <w14:textOutline w14:w="9525" w14:cap="flat" w14:cmpd="sng" w14:algn="ctr">
                            <w14:solidFill>
                              <w14:srgbClr w14:val="000000"/>
                            </w14:solidFill>
                            <w14:prstDash w14:val="solid"/>
                            <w14:round/>
                          </w14:textOutline>
                        </w:rPr>
                        <w:t>本科生毕业设计（论文）</w:t>
                      </w:r>
                    </w:p>
                  </w:txbxContent>
                </v:textbox>
                <w10:anchorlock/>
              </v:shape>
            </w:pict>
          </mc:Fallback>
        </mc:AlternateContent>
      </w:r>
      <w:r>
        <w:rPr>
          <w:noProof/>
        </w:rPr>
        <mc:AlternateContent>
          <mc:Choice Requires="wps">
            <w:drawing>
              <wp:inline distT="0" distB="0" distL="0" distR="0" wp14:anchorId="367AAED6" wp14:editId="1B920AE1">
                <wp:extent cx="4450715" cy="594995"/>
                <wp:effectExtent l="0" t="0" r="0" b="0"/>
                <wp:docPr id="7"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50715" cy="594995"/>
                        </a:xfrm>
                        <a:prstGeom prst="rect">
                          <a:avLst/>
                        </a:prstGeom>
                      </wps:spPr>
                      <wps:txbx>
                        <w:txbxContent>
                          <w:p w:rsidR="008D3B0E" w:rsidRDefault="008D3B0E" w:rsidP="006E2591"/>
                        </w:txbxContent>
                      </wps:txbx>
                      <wps:bodyPr wrap="square" lIns="0" tIns="0" rIns="0" bIns="0" numCol="1" fromWordArt="1">
                        <a:prstTxWarp prst="textPlain">
                          <a:avLst>
                            <a:gd name="adj" fmla="val 50000"/>
                          </a:avLst>
                        </a:prstTxWarp>
                        <a:noAutofit/>
                      </wps:bodyPr>
                    </wps:wsp>
                  </a:graphicData>
                </a:graphic>
              </wp:inline>
            </w:drawing>
          </mc:Choice>
          <mc:Fallback>
            <w:pict>
              <v:shape w14:anchorId="367AAED6" id="_x0000_s1028" type="#_x0000_t202" style="width:350.4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" filled="f" stroked="f">
                <v:textbox inset="0,0,0,0">
                  <w:txbxContent>
                    <w:p w:rsidR="008D3B0E" w:rsidRDefault="008D3B0E" w:rsidP="006E2591"/>
                  </w:txbxContent>
                </v:textbox>
                <w10:anchorlock/>
              </v:shape>
            </w:pict>
          </mc:Fallback>
        </mc:AlternateContent>
      </w:r>
    </w:p>
    <w:p w:rsidR="006E2591" w:rsidRDefault="006E2591" w:rsidP="006E2591"/>
    <w:p w:rsidR="006E2591" w:rsidRDefault="006E2591" w:rsidP="006E2591"/>
    <w:p w:rsidR="006E2591" w:rsidRDefault="006E2591" w:rsidP="006E2591"/>
    <w:tbl>
      <w:tblPr>
        <w:tblW w:w="0" w:type="auto"/>
        <w:jc w:val="center"/>
        <w:tblCellMar>
          <w:top w:w="28" w:type="dxa"/>
          <w:left w:w="113" w:type="dxa"/>
          <w:right w:w="113" w:type="dxa"/>
        </w:tblCellMar>
        <w:tblLook w:val="01E0" w:firstRow="1" w:lastRow="1" w:firstColumn="1" w:lastColumn="1" w:noHBand="0" w:noVBand="0"/>
      </w:tblPr>
      <w:tblGrid>
        <w:gridCol w:w="1522"/>
        <w:gridCol w:w="4987"/>
      </w:tblGrid>
      <w:tr w:rsidR="006E2591" w:rsidRPr="009A2EFE" w:rsidTr="008D3B0E">
        <w:trPr>
          <w:trHeight w:hRule="exact" w:val="737"/>
          <w:jc w:val="center"/>
        </w:trPr>
        <w:tc>
          <w:tcPr>
            <w:tcW w:w="1522" w:type="dxa"/>
            <w:vAlign w:val="bottom"/>
          </w:tcPr>
          <w:p w:rsidR="006E2591" w:rsidRPr="009A2EFE" w:rsidRDefault="006E2591" w:rsidP="008D3B0E">
            <w:pPr>
              <w:spacing w:line="360" w:lineRule="auto"/>
              <w:jc w:val="distribute"/>
              <w:rPr>
                <w:rFonts w:ascii="FangSong_GB2312" w:eastAsia="FangSong_GB2312"/>
                <w:b/>
                <w:sz w:val="32"/>
                <w:szCs w:val="32"/>
              </w:rPr>
            </w:pPr>
            <w:r w:rsidRPr="009A2EFE">
              <w:rPr>
                <w:rFonts w:ascii="FangSong_GB2312" w:eastAsia="FangSong_GB2312" w:hint="eastAsia"/>
                <w:b/>
                <w:sz w:val="32"/>
                <w:szCs w:val="32"/>
              </w:rPr>
              <w:t>题目</w:t>
            </w:r>
          </w:p>
        </w:tc>
        <w:tc>
          <w:tcPr>
            <w:tcW w:w="4987" w:type="dxa"/>
            <w:tcBorders>
              <w:bottom w:val="single" w:sz="12" w:space="0" w:color="auto"/>
            </w:tcBorders>
            <w:vAlign w:val="bottom"/>
          </w:tcPr>
          <w:p w:rsidR="006E2591" w:rsidRPr="009A2EFE" w:rsidRDefault="006E2591" w:rsidP="008D3B0E">
            <w:pPr>
              <w:spacing w:line="360" w:lineRule="auto"/>
              <w:rPr>
                <w:rFonts w:ascii="FangSong_GB2312" w:eastAsia="FangSong_GB2312"/>
                <w:b/>
                <w:sz w:val="32"/>
                <w:szCs w:val="32"/>
              </w:rPr>
            </w:pPr>
            <w:r w:rsidRPr="00555BB9">
              <w:rPr>
                <w:rFonts w:ascii="FangSong_GB2312" w:eastAsia="FangSong_GB2312"/>
                <w:b/>
                <w:sz w:val="32"/>
                <w:szCs w:val="32"/>
              </w:rPr>
              <w:t>随机森林算法及其在回归与分类</w:t>
            </w:r>
          </w:p>
        </w:tc>
      </w:tr>
      <w:tr w:rsidR="006E2591" w:rsidRPr="009A2EFE" w:rsidTr="008D3B0E">
        <w:trPr>
          <w:trHeight w:hRule="exact" w:val="737"/>
          <w:jc w:val="center"/>
        </w:trPr>
        <w:tc>
          <w:tcPr>
            <w:tcW w:w="1522" w:type="dxa"/>
            <w:vAlign w:val="bottom"/>
          </w:tcPr>
          <w:p w:rsidR="006E2591" w:rsidRPr="00555BB9" w:rsidRDefault="006E2591" w:rsidP="008D3B0E">
            <w:pPr>
              <w:spacing w:line="360" w:lineRule="auto"/>
              <w:jc w:val="distribute"/>
              <w:rPr>
                <w:rFonts w:ascii="FangSong_GB2312" w:eastAsia="FangSong_GB2312"/>
                <w:b/>
                <w:sz w:val="32"/>
                <w:szCs w:val="32"/>
              </w:rPr>
            </w:pPr>
          </w:p>
        </w:tc>
        <w:tc>
          <w:tcPr>
            <w:tcW w:w="4987" w:type="dxa"/>
            <w:tcBorders>
              <w:top w:val="single" w:sz="12" w:space="0" w:color="auto"/>
              <w:bottom w:val="single" w:sz="12" w:space="0" w:color="auto"/>
            </w:tcBorders>
            <w:vAlign w:val="bottom"/>
          </w:tcPr>
          <w:p w:rsidR="006E2591" w:rsidRPr="009A2EFE" w:rsidRDefault="006E2591" w:rsidP="008D3B0E">
            <w:pPr>
              <w:spacing w:line="360" w:lineRule="auto"/>
              <w:rPr>
                <w:rFonts w:ascii="FangSong_GB2312" w:eastAsia="FangSong_GB2312"/>
                <w:b/>
                <w:sz w:val="32"/>
                <w:szCs w:val="32"/>
              </w:rPr>
            </w:pPr>
            <w:r w:rsidRPr="00555BB9">
              <w:rPr>
                <w:rFonts w:ascii="FangSong_GB2312" w:eastAsia="FangSong_GB2312"/>
                <w:b/>
                <w:sz w:val="32"/>
                <w:szCs w:val="32"/>
              </w:rPr>
              <w:t>中的应用研究</w:t>
            </w:r>
          </w:p>
        </w:tc>
      </w:tr>
      <w:tr w:rsidR="006E2591" w:rsidRPr="009A2EFE" w:rsidTr="008D3B0E">
        <w:trPr>
          <w:trHeight w:hRule="exact" w:val="737"/>
          <w:jc w:val="center"/>
        </w:trPr>
        <w:tc>
          <w:tcPr>
            <w:tcW w:w="1522" w:type="dxa"/>
            <w:vAlign w:val="bottom"/>
          </w:tcPr>
          <w:p w:rsidR="006E2591" w:rsidRPr="009A2EFE" w:rsidRDefault="006E2591" w:rsidP="008D3B0E">
            <w:pPr>
              <w:spacing w:line="360" w:lineRule="auto"/>
              <w:jc w:val="distribute"/>
              <w:rPr>
                <w:rFonts w:ascii="FangSong_GB2312" w:eastAsia="FangSong_GB2312"/>
                <w:b/>
                <w:sz w:val="32"/>
                <w:szCs w:val="32"/>
              </w:rPr>
            </w:pPr>
            <w:r w:rsidRPr="009A2EFE">
              <w:rPr>
                <w:rFonts w:ascii="FangSong_GB2312" w:eastAsia="FangSong_GB2312" w:hint="eastAsia"/>
                <w:b/>
                <w:sz w:val="32"/>
                <w:szCs w:val="32"/>
              </w:rPr>
              <w:t>学院名称</w:t>
            </w:r>
          </w:p>
        </w:tc>
        <w:tc>
          <w:tcPr>
            <w:tcW w:w="4987" w:type="dxa"/>
            <w:tcBorders>
              <w:top w:val="single" w:sz="12" w:space="0" w:color="auto"/>
              <w:bottom w:val="single" w:sz="12" w:space="0" w:color="auto"/>
            </w:tcBorders>
            <w:vAlign w:val="bottom"/>
          </w:tcPr>
          <w:p w:rsidR="006E2591" w:rsidRPr="009A2EFE" w:rsidRDefault="00FF6F2B" w:rsidP="008D3B0E">
            <w:pPr>
              <w:spacing w:line="360" w:lineRule="auto"/>
              <w:rPr>
                <w:rFonts w:ascii="FangSong_GB2312" w:eastAsia="FangSong_GB2312"/>
                <w:b/>
                <w:sz w:val="32"/>
                <w:szCs w:val="32"/>
              </w:rPr>
            </w:pPr>
            <w:r>
              <w:rPr>
                <w:rFonts w:ascii="FangSong_GB2312" w:eastAsia="FangSong_GB2312" w:hint="eastAsia"/>
                <w:b/>
                <w:sz w:val="32"/>
                <w:szCs w:val="32"/>
              </w:rPr>
              <w:t>理学院</w:t>
            </w:r>
          </w:p>
        </w:tc>
      </w:tr>
      <w:tr w:rsidR="006E2591" w:rsidRPr="009A2EFE" w:rsidTr="008D3B0E">
        <w:trPr>
          <w:trHeight w:hRule="exact" w:val="737"/>
          <w:jc w:val="center"/>
        </w:trPr>
        <w:tc>
          <w:tcPr>
            <w:tcW w:w="1522" w:type="dxa"/>
            <w:vAlign w:val="bottom"/>
          </w:tcPr>
          <w:p w:rsidR="006E2591" w:rsidRPr="009A2EFE" w:rsidRDefault="006E2591" w:rsidP="008D3B0E">
            <w:pPr>
              <w:spacing w:line="360" w:lineRule="auto"/>
              <w:jc w:val="distribute"/>
              <w:rPr>
                <w:rFonts w:ascii="FangSong_GB2312" w:eastAsia="FangSong_GB2312"/>
                <w:b/>
                <w:sz w:val="32"/>
                <w:szCs w:val="32"/>
              </w:rPr>
            </w:pPr>
            <w:r w:rsidRPr="009A2EFE">
              <w:rPr>
                <w:rFonts w:ascii="FangSong_GB2312" w:eastAsia="FangSong_GB2312" w:hint="eastAsia"/>
                <w:b/>
                <w:sz w:val="32"/>
                <w:szCs w:val="32"/>
              </w:rPr>
              <w:t>专业名称</w:t>
            </w:r>
          </w:p>
        </w:tc>
        <w:tc>
          <w:tcPr>
            <w:tcW w:w="4987" w:type="dxa"/>
            <w:tcBorders>
              <w:top w:val="single" w:sz="12" w:space="0" w:color="auto"/>
              <w:bottom w:val="single" w:sz="12" w:space="0" w:color="auto"/>
            </w:tcBorders>
            <w:vAlign w:val="bottom"/>
          </w:tcPr>
          <w:p w:rsidR="006E2591" w:rsidRPr="009A2EFE" w:rsidRDefault="00FF6F2B" w:rsidP="008D3B0E">
            <w:pPr>
              <w:spacing w:line="360" w:lineRule="auto"/>
              <w:rPr>
                <w:rFonts w:ascii="FangSong_GB2312" w:eastAsia="FangSong_GB2312"/>
                <w:b/>
                <w:sz w:val="32"/>
                <w:szCs w:val="32"/>
              </w:rPr>
            </w:pPr>
            <w:r>
              <w:rPr>
                <w:rFonts w:ascii="FangSong_GB2312" w:eastAsia="FangSong_GB2312" w:hint="eastAsia"/>
                <w:b/>
                <w:sz w:val="32"/>
                <w:szCs w:val="32"/>
              </w:rPr>
              <w:t>数学与应用数学</w:t>
            </w:r>
          </w:p>
        </w:tc>
      </w:tr>
      <w:tr w:rsidR="006E2591" w:rsidRPr="009A2EFE" w:rsidTr="008D3B0E">
        <w:trPr>
          <w:trHeight w:hRule="exact" w:val="737"/>
          <w:jc w:val="center"/>
        </w:trPr>
        <w:tc>
          <w:tcPr>
            <w:tcW w:w="1522" w:type="dxa"/>
            <w:vAlign w:val="bottom"/>
          </w:tcPr>
          <w:p w:rsidR="006E2591" w:rsidRPr="009A2EFE" w:rsidRDefault="006E2591" w:rsidP="008D3B0E">
            <w:pPr>
              <w:spacing w:line="360" w:lineRule="auto"/>
              <w:jc w:val="distribute"/>
              <w:rPr>
                <w:rFonts w:ascii="FangSong_GB2312" w:eastAsia="FangSong_GB2312"/>
                <w:b/>
                <w:sz w:val="32"/>
                <w:szCs w:val="32"/>
              </w:rPr>
            </w:pPr>
            <w:r w:rsidRPr="009A2EFE">
              <w:rPr>
                <w:rFonts w:ascii="FangSong_GB2312" w:eastAsia="FangSong_GB2312" w:hint="eastAsia"/>
                <w:b/>
                <w:sz w:val="32"/>
                <w:szCs w:val="32"/>
              </w:rPr>
              <w:t>学生姓名</w:t>
            </w:r>
          </w:p>
        </w:tc>
        <w:tc>
          <w:tcPr>
            <w:tcW w:w="4987" w:type="dxa"/>
            <w:tcBorders>
              <w:top w:val="single" w:sz="12" w:space="0" w:color="auto"/>
              <w:bottom w:val="single" w:sz="12" w:space="0" w:color="auto"/>
            </w:tcBorders>
            <w:vAlign w:val="bottom"/>
          </w:tcPr>
          <w:p w:rsidR="006E2591" w:rsidRPr="009A2EFE" w:rsidRDefault="00FF6F2B" w:rsidP="008D3B0E">
            <w:pPr>
              <w:spacing w:line="360" w:lineRule="auto"/>
              <w:rPr>
                <w:rFonts w:ascii="FangSong_GB2312" w:eastAsia="FangSong_GB2312"/>
                <w:b/>
                <w:sz w:val="32"/>
                <w:szCs w:val="32"/>
              </w:rPr>
            </w:pPr>
            <w:r>
              <w:rPr>
                <w:rFonts w:ascii="FangSong_GB2312" w:eastAsia="FangSong_GB2312" w:hint="eastAsia"/>
                <w:b/>
                <w:sz w:val="32"/>
                <w:szCs w:val="32"/>
              </w:rPr>
              <w:t>张逢源</w:t>
            </w:r>
          </w:p>
        </w:tc>
      </w:tr>
      <w:tr w:rsidR="006E2591" w:rsidRPr="009A2EFE" w:rsidTr="008D3B0E">
        <w:trPr>
          <w:trHeight w:hRule="exact" w:val="737"/>
          <w:jc w:val="center"/>
        </w:trPr>
        <w:tc>
          <w:tcPr>
            <w:tcW w:w="1522" w:type="dxa"/>
            <w:vAlign w:val="bottom"/>
          </w:tcPr>
          <w:p w:rsidR="006E2591" w:rsidRPr="009A2EFE" w:rsidRDefault="006E2591" w:rsidP="008D3B0E">
            <w:pPr>
              <w:spacing w:line="360" w:lineRule="auto"/>
              <w:jc w:val="distribute"/>
              <w:rPr>
                <w:rFonts w:ascii="FangSong_GB2312" w:eastAsia="FangSong_GB2312"/>
                <w:b/>
                <w:sz w:val="30"/>
                <w:szCs w:val="30"/>
              </w:rPr>
            </w:pPr>
            <w:r w:rsidRPr="009A2EFE">
              <w:rPr>
                <w:rFonts w:ascii="FangSong_GB2312" w:eastAsia="FangSong_GB2312" w:hint="eastAsia"/>
                <w:b/>
                <w:sz w:val="30"/>
                <w:szCs w:val="30"/>
              </w:rPr>
              <w:t>指导教师</w:t>
            </w:r>
          </w:p>
        </w:tc>
        <w:tc>
          <w:tcPr>
            <w:tcW w:w="4987" w:type="dxa"/>
            <w:tcBorders>
              <w:top w:val="single" w:sz="12" w:space="0" w:color="auto"/>
              <w:bottom w:val="single" w:sz="12" w:space="0" w:color="auto"/>
            </w:tcBorders>
            <w:vAlign w:val="bottom"/>
          </w:tcPr>
          <w:p w:rsidR="006E2591" w:rsidRPr="009A2EFE" w:rsidRDefault="00FF6F2B" w:rsidP="008D3B0E">
            <w:pPr>
              <w:spacing w:line="360" w:lineRule="auto"/>
              <w:rPr>
                <w:rFonts w:ascii="FangSong_GB2312" w:eastAsia="FangSong_GB2312"/>
                <w:b/>
                <w:sz w:val="30"/>
                <w:szCs w:val="30"/>
              </w:rPr>
            </w:pPr>
            <w:r>
              <w:rPr>
                <w:rFonts w:ascii="FangSong_GB2312" w:eastAsia="FangSong_GB2312" w:hint="eastAsia"/>
                <w:b/>
                <w:sz w:val="30"/>
                <w:szCs w:val="30"/>
              </w:rPr>
              <w:t>武国宁</w:t>
            </w:r>
            <w:r w:rsidR="00EE7E23">
              <w:rPr>
                <w:rFonts w:ascii="FangSong_GB2312" w:eastAsia="FangSong_GB2312" w:hint="eastAsia"/>
                <w:b/>
                <w:sz w:val="30"/>
                <w:szCs w:val="30"/>
              </w:rPr>
              <w:t>副</w:t>
            </w:r>
            <w:r>
              <w:rPr>
                <w:rFonts w:ascii="FangSong_GB2312" w:eastAsia="FangSong_GB2312" w:hint="eastAsia"/>
                <w:b/>
                <w:sz w:val="30"/>
                <w:szCs w:val="30"/>
              </w:rPr>
              <w:t>教授</w:t>
            </w:r>
          </w:p>
        </w:tc>
      </w:tr>
    </w:tbl>
    <w:p w:rsidR="006E2591" w:rsidRPr="00AA6B30" w:rsidRDefault="006E2591" w:rsidP="006E2591"/>
    <w:p w:rsidR="006E2591" w:rsidRDefault="006E2591" w:rsidP="006E2591"/>
    <w:p w:rsidR="006E2591" w:rsidRDefault="006E2591" w:rsidP="006E2591"/>
    <w:p w:rsidR="006E2591" w:rsidRPr="00287468" w:rsidRDefault="006E2591" w:rsidP="006E2591"/>
    <w:p w:rsidR="006E2591" w:rsidRDefault="006E2591" w:rsidP="006E2591">
      <w:pPr>
        <w:spacing w:line="360" w:lineRule="auto"/>
        <w:ind w:leftChars="-2" w:left="1" w:hangingChars="2" w:hanging="6"/>
        <w:jc w:val="center"/>
        <w:rPr>
          <w:b/>
          <w:sz w:val="30"/>
          <w:szCs w:val="30"/>
        </w:rPr>
      </w:pPr>
      <w:r w:rsidRPr="003B7A63">
        <w:rPr>
          <w:rFonts w:hint="eastAsia"/>
          <w:b/>
          <w:sz w:val="30"/>
          <w:szCs w:val="30"/>
        </w:rPr>
        <w:t>起止时间：</w:t>
      </w:r>
      <w:r>
        <w:rPr>
          <w:rFonts w:hint="eastAsia"/>
          <w:b/>
          <w:sz w:val="30"/>
          <w:szCs w:val="30"/>
        </w:rPr>
        <w:t xml:space="preserve"> </w:t>
      </w:r>
      <w:r w:rsidRPr="003B7A63">
        <w:rPr>
          <w:rFonts w:hint="eastAsia"/>
          <w:b/>
          <w:sz w:val="30"/>
          <w:szCs w:val="30"/>
          <w:u w:val="single"/>
        </w:rPr>
        <w:t xml:space="preserve"> </w:t>
      </w:r>
      <w:r>
        <w:rPr>
          <w:rFonts w:hint="eastAsia"/>
          <w:b/>
          <w:sz w:val="30"/>
          <w:szCs w:val="30"/>
          <w:u w:val="single"/>
        </w:rPr>
        <w:t xml:space="preserve"> </w:t>
      </w:r>
      <w:r>
        <w:rPr>
          <w:b/>
          <w:sz w:val="30"/>
          <w:szCs w:val="30"/>
          <w:u w:val="single"/>
        </w:rPr>
        <w:t>2020</w:t>
      </w:r>
      <w:r w:rsidRPr="003B7A63">
        <w:rPr>
          <w:rFonts w:hint="eastAsia"/>
          <w:b/>
          <w:sz w:val="30"/>
          <w:szCs w:val="30"/>
          <w:u w:val="single"/>
        </w:rPr>
        <w:t>年</w:t>
      </w:r>
      <w:r>
        <w:rPr>
          <w:b/>
          <w:sz w:val="30"/>
          <w:szCs w:val="30"/>
          <w:u w:val="single"/>
        </w:rPr>
        <w:t>2</w:t>
      </w:r>
      <w:r w:rsidRPr="003B7A63">
        <w:rPr>
          <w:rFonts w:hint="eastAsia"/>
          <w:b/>
          <w:sz w:val="30"/>
          <w:szCs w:val="30"/>
          <w:u w:val="single"/>
        </w:rPr>
        <w:t>月</w:t>
      </w:r>
      <w:r>
        <w:rPr>
          <w:b/>
          <w:sz w:val="30"/>
          <w:szCs w:val="30"/>
          <w:u w:val="single"/>
        </w:rPr>
        <w:t>1</w:t>
      </w:r>
      <w:r w:rsidRPr="003B7A63">
        <w:rPr>
          <w:rFonts w:hint="eastAsia"/>
          <w:b/>
          <w:sz w:val="30"/>
          <w:szCs w:val="30"/>
          <w:u w:val="single"/>
        </w:rPr>
        <w:t>日</w:t>
      </w:r>
      <w:r>
        <w:rPr>
          <w:rFonts w:hint="eastAsia"/>
          <w:b/>
          <w:sz w:val="30"/>
          <w:szCs w:val="30"/>
          <w:u w:val="single"/>
        </w:rPr>
        <w:t xml:space="preserve"> </w:t>
      </w:r>
      <w:r w:rsidRPr="003B7A63">
        <w:rPr>
          <w:rFonts w:hint="eastAsia"/>
          <w:b/>
          <w:sz w:val="30"/>
          <w:szCs w:val="30"/>
          <w:u w:val="single"/>
        </w:rPr>
        <w:t>至</w:t>
      </w:r>
      <w:r>
        <w:rPr>
          <w:rFonts w:hint="eastAsia"/>
          <w:b/>
          <w:sz w:val="30"/>
          <w:szCs w:val="30"/>
          <w:u w:val="single"/>
        </w:rPr>
        <w:t xml:space="preserve">  </w:t>
      </w:r>
      <w:r>
        <w:rPr>
          <w:b/>
          <w:sz w:val="30"/>
          <w:szCs w:val="30"/>
          <w:u w:val="single"/>
        </w:rPr>
        <w:t>2020</w:t>
      </w:r>
      <w:r w:rsidRPr="003B7A63">
        <w:rPr>
          <w:rFonts w:hint="eastAsia"/>
          <w:b/>
          <w:sz w:val="30"/>
          <w:szCs w:val="30"/>
          <w:u w:val="single"/>
        </w:rPr>
        <w:t xml:space="preserve"> </w:t>
      </w:r>
      <w:r w:rsidRPr="003B7A63">
        <w:rPr>
          <w:rFonts w:hint="eastAsia"/>
          <w:b/>
          <w:sz w:val="30"/>
          <w:szCs w:val="30"/>
          <w:u w:val="single"/>
        </w:rPr>
        <w:t>年</w:t>
      </w:r>
      <w:r>
        <w:rPr>
          <w:b/>
          <w:sz w:val="30"/>
          <w:szCs w:val="30"/>
          <w:u w:val="single"/>
        </w:rPr>
        <w:t>5</w:t>
      </w:r>
      <w:r w:rsidRPr="003B7A63">
        <w:rPr>
          <w:rFonts w:hint="eastAsia"/>
          <w:b/>
          <w:sz w:val="30"/>
          <w:szCs w:val="30"/>
          <w:u w:val="single"/>
        </w:rPr>
        <w:t>月</w:t>
      </w:r>
      <w:r>
        <w:rPr>
          <w:b/>
          <w:sz w:val="30"/>
          <w:szCs w:val="30"/>
          <w:u w:val="single"/>
        </w:rPr>
        <w:t>23</w:t>
      </w:r>
      <w:r w:rsidRPr="003B7A63">
        <w:rPr>
          <w:rFonts w:hint="eastAsia"/>
          <w:b/>
          <w:sz w:val="30"/>
          <w:szCs w:val="30"/>
          <w:u w:val="single"/>
        </w:rPr>
        <w:t>日</w:t>
      </w:r>
    </w:p>
    <w:p w:rsidR="006E2591" w:rsidRDefault="006E2591">
      <w:pPr>
        <w:rPr>
          <w:sz w:val="22"/>
          <w:szCs w:val="22"/>
        </w:rPr>
      </w:pPr>
    </w:p>
    <w:p w:rsidR="002E0119" w:rsidRDefault="002E0119" w:rsidP="00FF6F2B">
      <w:pPr>
        <w:pStyle w:val="Heading1"/>
        <w:sectPr w:rsidR="002E0119" w:rsidSect="00287468">
          <w:headerReference w:type="even" r:id="rId10"/>
          <w:footerReference w:type="default" r:id="rId11"/>
          <w:headerReference w:type="first" r:id="rId12"/>
          <w:pgSz w:w="11906" w:h="16838"/>
          <w:pgMar w:top="1701" w:right="1701" w:bottom="1701" w:left="1701" w:header="1140" w:footer="1134" w:gutter="0"/>
          <w:pgNumType w:start="0"/>
          <w:cols w:space="720"/>
          <w:formProt w:val="0"/>
          <w:docGrid w:type="lines" w:linePitch="326"/>
        </w:sectPr>
      </w:pPr>
    </w:p>
    <w:p w:rsidR="001D0EFF" w:rsidRDefault="001B5EC6" w:rsidP="00FF6F2B">
      <w:pPr>
        <w:pStyle w:val="Heading1"/>
      </w:pPr>
      <w:bookmarkStart w:id="2" w:name="_Toc41489291"/>
      <w:r>
        <w:rPr>
          <w:rFonts w:hint="eastAsia"/>
        </w:rPr>
        <w:lastRenderedPageBreak/>
        <w:t>摘</w:t>
      </w:r>
      <w:r w:rsidR="00C135E1">
        <w:rPr>
          <w:rFonts w:hint="eastAsia"/>
        </w:rPr>
        <w:t xml:space="preserve"> </w:t>
      </w:r>
      <w:r w:rsidR="00C135E1">
        <w:t xml:space="preserve">   </w:t>
      </w:r>
      <w:r>
        <w:rPr>
          <w:rFonts w:hint="eastAsia"/>
        </w:rPr>
        <w:t>要</w:t>
      </w:r>
      <w:bookmarkEnd w:id="2"/>
    </w:p>
    <w:p w:rsidR="001D0EFF" w:rsidRDefault="001B5EC6" w:rsidP="00FF6F2B">
      <w:pPr>
        <w:ind w:firstLineChars="200" w:firstLine="480"/>
      </w:pPr>
      <w:bookmarkStart w:id="3" w:name="OLE_LINK304"/>
      <w:r w:rsidRPr="002E0119">
        <w:t>随机森林是一种监督学习算法。它可以用于分类和回归。它也是最灵活和易于使用的算法。森林由树木组成。</w:t>
      </w:r>
      <w:del w:id="4" w:author="Wu Guoning" w:date="2020-06-02T18:56:00Z">
        <w:r w:rsidRPr="008D3B0E" w:rsidDel="008D3B0E">
          <w:rPr>
            <w:color w:val="FF0000"/>
          </w:rPr>
          <w:delText>据说</w:delText>
        </w:r>
      </w:del>
      <w:r w:rsidRPr="002E0119">
        <w:t>树木越多，森林就越健壮。随机森林在随机选择的数据样本上创建决策树，从每个树中获取预测，并通过投票选择最佳解决方案。</w:t>
      </w:r>
      <w:r w:rsidR="00EE7E23">
        <w:rPr>
          <w:rFonts w:hint="eastAsia"/>
        </w:rPr>
        <w:t>本文使用随机森林算法对三个组数据进行实验。在回归分析中，对波士顿房价进行预测，并且将预测结果与单颗决策树做比较，发现随机森林这一集成学习的思想预测的精确度要高于单一弱分类器。通过随机森林对连续函数的预测过程中，对比了</w:t>
      </w:r>
      <w:r w:rsidR="00EE7E23">
        <w:rPr>
          <w:rFonts w:hint="eastAsia"/>
        </w:rPr>
        <w:t>bagging</w:t>
      </w:r>
      <w:r w:rsidR="00EE7E23">
        <w:rPr>
          <w:rFonts w:hint="eastAsia"/>
        </w:rPr>
        <w:t>，决策树两种分类器，验证了随机森林算法在连续变量的预测中也有优秀的表现。并且当随机森林在处理连续数据</w:t>
      </w:r>
      <w:ins w:id="5" w:author="Wu Guoning" w:date="2020-06-02T18:57:00Z">
        <w:r w:rsidR="008D3B0E">
          <w:rPr>
            <w:rFonts w:hint="eastAsia"/>
          </w:rPr>
          <w:t>时</w:t>
        </w:r>
      </w:ins>
      <w:del w:id="6" w:author="Wu Guoning" w:date="2020-06-02T18:57:00Z">
        <w:r w:rsidR="00EE7E23" w:rsidDel="008D3B0E">
          <w:rPr>
            <w:rFonts w:hint="eastAsia"/>
          </w:rPr>
          <w:delText>是</w:delText>
        </w:r>
      </w:del>
      <w:r w:rsidR="00EE7E23">
        <w:rPr>
          <w:rFonts w:hint="eastAsia"/>
        </w:rPr>
        <w:t>，需要先将其转化为离散型数据。同时发现，当随机森林中决策树的数量上升时，精确度也随之提高，但是当树的数量到达一定的阀值，精确度不会进一步上升。此外，在处理分类问题上，通过使用鸢尾花花瓣与花萼的特征对种类进行分类。实验表明，决策树的深度不同，分类的准确度也不同。此外使用随机森林算法处理分类问题，对比与单一决策树的精确度具有很大提升，而且能够计算出特征变量的重要性排序。</w:t>
      </w:r>
    </w:p>
    <w:bookmarkEnd w:id="3"/>
    <w:p w:rsidR="00FF6F2B" w:rsidRDefault="00FF6F2B">
      <w:pPr>
        <w:rPr>
          <w:sz w:val="22"/>
          <w:szCs w:val="22"/>
        </w:rPr>
      </w:pPr>
    </w:p>
    <w:p w:rsidR="00FF6F2B" w:rsidRPr="00FF6F2B" w:rsidRDefault="00FF6F2B">
      <w:pPr>
        <w:rPr>
          <w:rFonts w:ascii="SimHei" w:eastAsia="SimHei" w:hAnsi="SimHei"/>
          <w:b/>
          <w:bCs/>
        </w:rPr>
      </w:pPr>
      <w:r w:rsidRPr="00FF6F2B">
        <w:rPr>
          <w:rFonts w:ascii="SimHei" w:eastAsia="SimHei" w:hAnsi="SimHei" w:hint="eastAsia"/>
          <w:b/>
          <w:bCs/>
        </w:rPr>
        <w:t>关键词：</w:t>
      </w:r>
      <w:bookmarkStart w:id="7" w:name="OLE_LINK302"/>
      <w:bookmarkStart w:id="8" w:name="OLE_LINK303"/>
      <w:r w:rsidRPr="00FF6F2B">
        <w:rPr>
          <w:rFonts w:ascii="SimHei" w:eastAsia="SimHei" w:hAnsi="SimHei" w:hint="eastAsia"/>
          <w:b/>
          <w:bCs/>
        </w:rPr>
        <w:t>决策树；集成学习；随机森林；回归；分类</w:t>
      </w:r>
      <w:bookmarkEnd w:id="7"/>
      <w:bookmarkEnd w:id="8"/>
    </w:p>
    <w:p w:rsidR="00FF6F2B" w:rsidRDefault="00FF6F2B">
      <w:pPr>
        <w:rPr>
          <w:sz w:val="22"/>
          <w:szCs w:val="22"/>
        </w:rPr>
      </w:pPr>
    </w:p>
    <w:p w:rsidR="00FF6F2B" w:rsidRDefault="00FF6F2B">
      <w:pPr>
        <w:rPr>
          <w:sz w:val="22"/>
          <w:szCs w:val="22"/>
        </w:rPr>
      </w:pPr>
    </w:p>
    <w:p w:rsidR="00FF6F2B" w:rsidRDefault="00FF6F2B">
      <w:pPr>
        <w:rPr>
          <w:sz w:val="22"/>
          <w:szCs w:val="22"/>
        </w:rPr>
      </w:pPr>
    </w:p>
    <w:p w:rsidR="002E0119" w:rsidRPr="002E0119" w:rsidRDefault="002E0119" w:rsidP="00FF6F2B">
      <w:pPr>
        <w:jc w:val="center"/>
        <w:rPr>
          <w:rFonts w:cs="Times New Roman"/>
          <w:sz w:val="30"/>
          <w:szCs w:val="30"/>
        </w:rPr>
      </w:pPr>
    </w:p>
    <w:p w:rsidR="00C135E1" w:rsidRDefault="00C135E1" w:rsidP="00FF6F2B">
      <w:pPr>
        <w:jc w:val="center"/>
        <w:rPr>
          <w:rFonts w:cs="Times New Roman"/>
          <w:sz w:val="30"/>
          <w:szCs w:val="30"/>
        </w:rPr>
        <w:sectPr w:rsidR="00C135E1" w:rsidSect="00C135E1">
          <w:headerReference w:type="even" r:id="rId13"/>
          <w:headerReference w:type="default" r:id="rId14"/>
          <w:footerReference w:type="even" r:id="rId15"/>
          <w:footerReference w:type="default" r:id="rId16"/>
          <w:pgSz w:w="11906" w:h="16838"/>
          <w:pgMar w:top="1701" w:right="1701" w:bottom="1701" w:left="1701" w:header="1134" w:footer="1134" w:gutter="0"/>
          <w:pgNumType w:fmt="upperRoman" w:start="1"/>
          <w:cols w:space="720"/>
          <w:formProt w:val="0"/>
          <w:docGrid w:type="lines" w:linePitch="326"/>
        </w:sectPr>
      </w:pPr>
      <w:bookmarkStart w:id="9" w:name="OLE_LINK261"/>
      <w:bookmarkStart w:id="10" w:name="OLE_LINK262"/>
      <w:bookmarkStart w:id="11" w:name="OLE_LINK263"/>
    </w:p>
    <w:p w:rsidR="00FF6F2B" w:rsidRPr="00FF6F2B" w:rsidRDefault="00FF6F2B" w:rsidP="00FF6F2B">
      <w:pPr>
        <w:jc w:val="center"/>
        <w:rPr>
          <w:rFonts w:cs="Times New Roman"/>
          <w:sz w:val="30"/>
          <w:szCs w:val="30"/>
        </w:rPr>
      </w:pPr>
      <w:r w:rsidRPr="00FF6F2B">
        <w:rPr>
          <w:rFonts w:cs="Times New Roman"/>
          <w:sz w:val="30"/>
          <w:szCs w:val="30"/>
        </w:rPr>
        <w:lastRenderedPageBreak/>
        <w:t>Random forest algorithm and its application in regression and classification</w:t>
      </w:r>
    </w:p>
    <w:p w:rsidR="00FF6F2B" w:rsidRDefault="00FF6F2B">
      <w:pPr>
        <w:rPr>
          <w:sz w:val="22"/>
          <w:szCs w:val="22"/>
        </w:rPr>
      </w:pPr>
    </w:p>
    <w:p w:rsidR="001D0EFF" w:rsidRPr="00FF6F2B" w:rsidRDefault="00FF6F2B" w:rsidP="00FF6F2B">
      <w:pPr>
        <w:pStyle w:val="Heading1"/>
        <w:rPr>
          <w:rFonts w:cs="Times New Roman"/>
          <w:b/>
        </w:rPr>
      </w:pPr>
      <w:bookmarkStart w:id="12" w:name="_Toc41489292"/>
      <w:r w:rsidRPr="00FF6F2B">
        <w:rPr>
          <w:rFonts w:cs="Times New Roman"/>
          <w:b/>
        </w:rPr>
        <w:t>ABSTRACT</w:t>
      </w:r>
      <w:bookmarkEnd w:id="12"/>
    </w:p>
    <w:p w:rsidR="001D0EFF" w:rsidRDefault="00EE7E23">
      <w:pPr>
        <w:rPr>
          <w:rFonts w:cs="Times New Roman"/>
        </w:rPr>
      </w:pPr>
      <w:r w:rsidRPr="00EE7E23">
        <w:rPr>
          <w:rFonts w:cs="Times New Roman"/>
        </w:rPr>
        <w:t>Random forest is a supervised learning algorithm. It can be used for classification and regression. It is also the most flexible and easy to use algorithm. A forest is made up of trees. It is said that the more trees there are, the stronger the forest. A random forest creates decision trees on randomly selected data samples, retrieves predictions from each tree, and votes to select the best solution. In this paper, the random forest algorithm is used to experiment on three sets of data. In the regression analysis, the house price of Boston was predicted, and the predicted results were compared with a single decision tree. It was found that the prediction accuracy of the integrated learning idea of random forest was higher than that of a single weak classifier. In the process of prediction of continuous function by random forest, two classifiers of bagging and decision tree are compared, and it is verified that the random forest algorithm also has excellent performance in the prediction of continuous variables. And when a random forest is processing continuous data, it needs to be transformed into discrete data first. At the same time, it was found that when the number of decision trees in the random forest increased, the accuracy also increased, but when the number of trees reached a certain threshold, the accuracy did not increase further. In addition, in dealing with the classification problem, the species are classified by using the characteristics of the petals of iris and calyx. Experiments show that the accuracy of classification varies with the depth of decision tree. In addition, the use of random forest algorithm to deal with the classification problem can greatly improve the accuracy of the comparison with a single decision tree, and can calculate the importance order of the characteristic variables.</w:t>
      </w:r>
    </w:p>
    <w:p w:rsidR="004A0B33" w:rsidRDefault="004A0B33">
      <w:pPr>
        <w:rPr>
          <w:sz w:val="22"/>
          <w:szCs w:val="22"/>
        </w:rPr>
      </w:pPr>
    </w:p>
    <w:p w:rsidR="00FF6F2B" w:rsidRPr="00FF6F2B" w:rsidRDefault="00FF6F2B">
      <w:pPr>
        <w:rPr>
          <w:rFonts w:cs="Times New Roman"/>
          <w:b/>
          <w:bCs/>
          <w:sz w:val="22"/>
          <w:szCs w:val="22"/>
        </w:rPr>
      </w:pPr>
      <w:r w:rsidRPr="00FF6F2B">
        <w:rPr>
          <w:rFonts w:cs="Times New Roman"/>
          <w:b/>
          <w:bCs/>
          <w:sz w:val="22"/>
          <w:szCs w:val="22"/>
        </w:rPr>
        <w:t>Key words: decision tree; Integrated learning; Random forest; Regression; classification</w:t>
      </w:r>
    </w:p>
    <w:bookmarkEnd w:id="9"/>
    <w:bookmarkEnd w:id="10"/>
    <w:bookmarkEnd w:id="11"/>
    <w:p w:rsidR="00FF6F2B" w:rsidRDefault="00FF6F2B">
      <w:pPr>
        <w:rPr>
          <w:sz w:val="22"/>
          <w:szCs w:val="22"/>
        </w:rPr>
      </w:pPr>
    </w:p>
    <w:p w:rsidR="00FF6F2B" w:rsidRDefault="00FF6F2B">
      <w:pPr>
        <w:rPr>
          <w:sz w:val="22"/>
          <w:szCs w:val="22"/>
        </w:rPr>
      </w:pPr>
    </w:p>
    <w:p w:rsidR="00FF6F2B" w:rsidRDefault="00FF6F2B">
      <w:pPr>
        <w:rPr>
          <w:sz w:val="22"/>
          <w:szCs w:val="22"/>
        </w:rPr>
      </w:pPr>
    </w:p>
    <w:p w:rsidR="00FF6F2B" w:rsidRDefault="00FF6F2B">
      <w:pPr>
        <w:rPr>
          <w:sz w:val="22"/>
          <w:szCs w:val="22"/>
        </w:rPr>
      </w:pPr>
    </w:p>
    <w:p w:rsidR="00FF6F2B" w:rsidRDefault="00FF6F2B">
      <w:pPr>
        <w:rPr>
          <w:sz w:val="22"/>
          <w:szCs w:val="22"/>
        </w:rPr>
      </w:pPr>
    </w:p>
    <w:p w:rsidR="00FF6F2B" w:rsidRDefault="00FF6F2B">
      <w:pPr>
        <w:rPr>
          <w:sz w:val="22"/>
          <w:szCs w:val="22"/>
        </w:rPr>
      </w:pPr>
    </w:p>
    <w:p w:rsidR="00FF6F2B" w:rsidRDefault="00FF6F2B">
      <w:pPr>
        <w:rPr>
          <w:sz w:val="22"/>
          <w:szCs w:val="22"/>
        </w:rPr>
      </w:pPr>
    </w:p>
    <w:p w:rsidR="00FF6F2B" w:rsidRDefault="00FF6F2B">
      <w:pPr>
        <w:rPr>
          <w:sz w:val="22"/>
          <w:szCs w:val="22"/>
        </w:rPr>
      </w:pPr>
    </w:p>
    <w:p w:rsidR="00FF6F2B" w:rsidRDefault="00FF6F2B">
      <w:pPr>
        <w:rPr>
          <w:sz w:val="22"/>
          <w:szCs w:val="22"/>
        </w:rPr>
      </w:pPr>
    </w:p>
    <w:p w:rsidR="00C135E1" w:rsidRDefault="00C135E1" w:rsidP="002E0119">
      <w:pPr>
        <w:jc w:val="center"/>
        <w:rPr>
          <w:rFonts w:ascii="SimHei" w:eastAsia="SimHei" w:hAnsi="SimHei"/>
          <w:sz w:val="30"/>
          <w:szCs w:val="30"/>
        </w:rPr>
        <w:sectPr w:rsidR="00C135E1" w:rsidSect="00C135E1">
          <w:headerReference w:type="even" r:id="rId17"/>
          <w:headerReference w:type="default" r:id="rId18"/>
          <w:footerReference w:type="even" r:id="rId19"/>
          <w:footerReference w:type="default" r:id="rId20"/>
          <w:pgSz w:w="11906" w:h="16838"/>
          <w:pgMar w:top="1701" w:right="1701" w:bottom="1701" w:left="1701" w:header="1134" w:footer="1134" w:gutter="0"/>
          <w:pgNumType w:fmt="upperRoman" w:start="2"/>
          <w:cols w:space="720"/>
          <w:formProt w:val="0"/>
          <w:docGrid w:type="lines" w:linePitch="326"/>
        </w:sectPr>
      </w:pPr>
      <w:bookmarkStart w:id="16" w:name="OLE_LINK264"/>
      <w:bookmarkStart w:id="17" w:name="OLE_LINK265"/>
    </w:p>
    <w:p w:rsidR="002E0119" w:rsidRPr="002E0119" w:rsidRDefault="002E0119" w:rsidP="002E0119">
      <w:pPr>
        <w:jc w:val="center"/>
        <w:rPr>
          <w:rFonts w:ascii="SimHei" w:eastAsia="SimHei" w:hAnsi="SimHei"/>
          <w:sz w:val="30"/>
          <w:szCs w:val="30"/>
        </w:rPr>
      </w:pPr>
      <w:r w:rsidRPr="002E0119">
        <w:rPr>
          <w:rFonts w:ascii="SimHei" w:eastAsia="SimHei" w:hAnsi="SimHei" w:hint="eastAsia"/>
          <w:sz w:val="30"/>
          <w:szCs w:val="30"/>
        </w:rPr>
        <w:lastRenderedPageBreak/>
        <w:t>目</w:t>
      </w:r>
      <w:r>
        <w:rPr>
          <w:rFonts w:ascii="SimHei" w:eastAsia="SimHei" w:hAnsi="SimHei" w:hint="eastAsia"/>
          <w:sz w:val="30"/>
          <w:szCs w:val="30"/>
        </w:rPr>
        <w:t xml:space="preserve"> </w:t>
      </w:r>
      <w:r>
        <w:rPr>
          <w:rFonts w:ascii="SimHei" w:eastAsia="SimHei" w:hAnsi="SimHei"/>
          <w:sz w:val="30"/>
          <w:szCs w:val="30"/>
        </w:rPr>
        <w:t xml:space="preserve">   </w:t>
      </w:r>
      <w:r w:rsidRPr="002E0119">
        <w:rPr>
          <w:rFonts w:ascii="SimHei" w:eastAsia="SimHei" w:hAnsi="SimHei" w:hint="eastAsia"/>
          <w:sz w:val="30"/>
          <w:szCs w:val="30"/>
        </w:rPr>
        <w:t>录</w:t>
      </w:r>
    </w:p>
    <w:p w:rsidR="00230145" w:rsidRPr="00230145" w:rsidRDefault="002E0119">
      <w:pPr>
        <w:pStyle w:val="TOC1"/>
        <w:tabs>
          <w:tab w:val="right" w:leader="dot" w:pos="8494"/>
        </w:tabs>
        <w:rPr>
          <w:rFonts w:ascii="SimSun" w:eastAsia="SimSun" w:hAnsi="SimSun" w:cstheme="minorBidi"/>
          <w:b w:val="0"/>
          <w:bCs w:val="0"/>
          <w:caps w:val="0"/>
          <w:noProof/>
          <w:kern w:val="2"/>
          <w:sz w:val="24"/>
          <w:szCs w:val="24"/>
        </w:rPr>
      </w:pPr>
      <w:r w:rsidRPr="00EE7E23">
        <w:rPr>
          <w:rFonts w:ascii="SimSun" w:eastAsia="SimSun" w:hAnsi="SimSun"/>
          <w:b w:val="0"/>
          <w:bCs w:val="0"/>
          <w:sz w:val="24"/>
          <w:szCs w:val="24"/>
        </w:rPr>
        <w:fldChar w:fldCharType="begin"/>
      </w:r>
      <w:r w:rsidRPr="00EE7E23">
        <w:rPr>
          <w:rFonts w:ascii="SimSun" w:eastAsia="SimSun" w:hAnsi="SimSun"/>
          <w:b w:val="0"/>
          <w:bCs w:val="0"/>
          <w:sz w:val="24"/>
          <w:szCs w:val="24"/>
        </w:rPr>
        <w:instrText xml:space="preserve"> TOC \o "1-5" \h \z \u </w:instrText>
      </w:r>
      <w:r w:rsidRPr="00EE7E23">
        <w:rPr>
          <w:rFonts w:ascii="SimSun" w:eastAsia="SimSun" w:hAnsi="SimSun"/>
          <w:b w:val="0"/>
          <w:bCs w:val="0"/>
          <w:sz w:val="24"/>
          <w:szCs w:val="24"/>
        </w:rPr>
        <w:fldChar w:fldCharType="separate"/>
      </w:r>
      <w:hyperlink w:anchor="_Toc41489291" w:history="1">
        <w:r w:rsidR="00230145" w:rsidRPr="00230145">
          <w:rPr>
            <w:rStyle w:val="Hyperlink"/>
            <w:rFonts w:ascii="SimSun" w:eastAsia="SimSun" w:hAnsi="SimSun"/>
            <w:b w:val="0"/>
            <w:bCs w:val="0"/>
            <w:noProof/>
            <w:sz w:val="24"/>
            <w:szCs w:val="24"/>
          </w:rPr>
          <w:t>摘    要</w:t>
        </w:r>
        <w:r w:rsidR="00230145" w:rsidRPr="00230145">
          <w:rPr>
            <w:rFonts w:ascii="SimSun" w:eastAsia="SimSun" w:hAnsi="SimSun"/>
            <w:b w:val="0"/>
            <w:bCs w:val="0"/>
            <w:noProof/>
            <w:webHidden/>
            <w:sz w:val="24"/>
            <w:szCs w:val="24"/>
          </w:rPr>
          <w:tab/>
        </w:r>
        <w:r w:rsidR="00230145" w:rsidRPr="00230145">
          <w:rPr>
            <w:rFonts w:ascii="SimSun" w:eastAsia="SimSun" w:hAnsi="SimSun"/>
            <w:b w:val="0"/>
            <w:bCs w:val="0"/>
            <w:noProof/>
            <w:webHidden/>
            <w:sz w:val="24"/>
            <w:szCs w:val="24"/>
          </w:rPr>
          <w:fldChar w:fldCharType="begin"/>
        </w:r>
        <w:r w:rsidR="00230145" w:rsidRPr="00230145">
          <w:rPr>
            <w:rFonts w:ascii="SimSun" w:eastAsia="SimSun" w:hAnsi="SimSun"/>
            <w:b w:val="0"/>
            <w:bCs w:val="0"/>
            <w:noProof/>
            <w:webHidden/>
            <w:sz w:val="24"/>
            <w:szCs w:val="24"/>
          </w:rPr>
          <w:instrText xml:space="preserve"> PAGEREF _Toc41489291 \h </w:instrText>
        </w:r>
        <w:r w:rsidR="00230145" w:rsidRPr="00230145">
          <w:rPr>
            <w:rFonts w:ascii="SimSun" w:eastAsia="SimSun" w:hAnsi="SimSun"/>
            <w:b w:val="0"/>
            <w:bCs w:val="0"/>
            <w:noProof/>
            <w:webHidden/>
            <w:sz w:val="24"/>
            <w:szCs w:val="24"/>
          </w:rPr>
        </w:r>
        <w:r w:rsidR="00230145" w:rsidRPr="00230145">
          <w:rPr>
            <w:rFonts w:ascii="SimSun" w:eastAsia="SimSun" w:hAnsi="SimSun"/>
            <w:b w:val="0"/>
            <w:bCs w:val="0"/>
            <w:noProof/>
            <w:webHidden/>
            <w:sz w:val="24"/>
            <w:szCs w:val="24"/>
          </w:rPr>
          <w:fldChar w:fldCharType="separate"/>
        </w:r>
        <w:r w:rsidR="001D41F7">
          <w:rPr>
            <w:rFonts w:ascii="SimSun" w:eastAsia="SimSun" w:hAnsi="SimSun"/>
            <w:b w:val="0"/>
            <w:bCs w:val="0"/>
            <w:noProof/>
            <w:webHidden/>
            <w:sz w:val="24"/>
            <w:szCs w:val="24"/>
          </w:rPr>
          <w:t>I</w:t>
        </w:r>
        <w:r w:rsidR="00230145" w:rsidRPr="00230145">
          <w:rPr>
            <w:rFonts w:ascii="SimSun" w:eastAsia="SimSun" w:hAnsi="SimSun"/>
            <w:b w:val="0"/>
            <w:bCs w:val="0"/>
            <w:noProof/>
            <w:webHidden/>
            <w:sz w:val="24"/>
            <w:szCs w:val="24"/>
          </w:rPr>
          <w:fldChar w:fldCharType="end"/>
        </w:r>
      </w:hyperlink>
    </w:p>
    <w:p w:rsidR="00230145" w:rsidRPr="00230145" w:rsidRDefault="008D3B0E">
      <w:pPr>
        <w:pStyle w:val="TOC1"/>
        <w:tabs>
          <w:tab w:val="right" w:leader="dot" w:pos="8494"/>
        </w:tabs>
        <w:rPr>
          <w:rFonts w:ascii="SimSun" w:eastAsia="SimSun" w:hAnsi="SimSun" w:cstheme="minorBidi"/>
          <w:b w:val="0"/>
          <w:bCs w:val="0"/>
          <w:caps w:val="0"/>
          <w:noProof/>
          <w:kern w:val="2"/>
          <w:sz w:val="24"/>
          <w:szCs w:val="24"/>
        </w:rPr>
      </w:pPr>
      <w:hyperlink w:anchor="_Toc41489292" w:history="1">
        <w:r w:rsidR="00230145" w:rsidRPr="00230145">
          <w:rPr>
            <w:rStyle w:val="Hyperlink"/>
            <w:rFonts w:ascii="SimSun" w:eastAsia="SimSun" w:hAnsi="SimSun" w:cs="Times New Roman"/>
            <w:b w:val="0"/>
            <w:bCs w:val="0"/>
            <w:noProof/>
            <w:sz w:val="24"/>
            <w:szCs w:val="24"/>
          </w:rPr>
          <w:t>ABSTRACT</w:t>
        </w:r>
        <w:r w:rsidR="00230145" w:rsidRPr="00230145">
          <w:rPr>
            <w:rFonts w:ascii="SimSun" w:eastAsia="SimSun" w:hAnsi="SimSun"/>
            <w:b w:val="0"/>
            <w:bCs w:val="0"/>
            <w:noProof/>
            <w:webHidden/>
            <w:sz w:val="24"/>
            <w:szCs w:val="24"/>
          </w:rPr>
          <w:tab/>
        </w:r>
        <w:r w:rsidR="00230145" w:rsidRPr="00230145">
          <w:rPr>
            <w:rFonts w:ascii="SimSun" w:eastAsia="SimSun" w:hAnsi="SimSun"/>
            <w:b w:val="0"/>
            <w:bCs w:val="0"/>
            <w:noProof/>
            <w:webHidden/>
            <w:sz w:val="24"/>
            <w:szCs w:val="24"/>
          </w:rPr>
          <w:fldChar w:fldCharType="begin"/>
        </w:r>
        <w:r w:rsidR="00230145" w:rsidRPr="00230145">
          <w:rPr>
            <w:rFonts w:ascii="SimSun" w:eastAsia="SimSun" w:hAnsi="SimSun"/>
            <w:b w:val="0"/>
            <w:bCs w:val="0"/>
            <w:noProof/>
            <w:webHidden/>
            <w:sz w:val="24"/>
            <w:szCs w:val="24"/>
          </w:rPr>
          <w:instrText xml:space="preserve"> PAGEREF _Toc41489292 \h </w:instrText>
        </w:r>
        <w:r w:rsidR="00230145" w:rsidRPr="00230145">
          <w:rPr>
            <w:rFonts w:ascii="SimSun" w:eastAsia="SimSun" w:hAnsi="SimSun"/>
            <w:b w:val="0"/>
            <w:bCs w:val="0"/>
            <w:noProof/>
            <w:webHidden/>
            <w:sz w:val="24"/>
            <w:szCs w:val="24"/>
          </w:rPr>
        </w:r>
        <w:r w:rsidR="00230145" w:rsidRPr="00230145">
          <w:rPr>
            <w:rFonts w:ascii="SimSun" w:eastAsia="SimSun" w:hAnsi="SimSun"/>
            <w:b w:val="0"/>
            <w:bCs w:val="0"/>
            <w:noProof/>
            <w:webHidden/>
            <w:sz w:val="24"/>
            <w:szCs w:val="24"/>
          </w:rPr>
          <w:fldChar w:fldCharType="separate"/>
        </w:r>
        <w:r w:rsidR="001D41F7">
          <w:rPr>
            <w:rFonts w:ascii="SimSun" w:eastAsia="SimSun" w:hAnsi="SimSun"/>
            <w:b w:val="0"/>
            <w:bCs w:val="0"/>
            <w:noProof/>
            <w:webHidden/>
            <w:sz w:val="24"/>
            <w:szCs w:val="24"/>
          </w:rPr>
          <w:t>II</w:t>
        </w:r>
        <w:r w:rsidR="00230145" w:rsidRPr="00230145">
          <w:rPr>
            <w:rFonts w:ascii="SimSun" w:eastAsia="SimSun" w:hAnsi="SimSun"/>
            <w:b w:val="0"/>
            <w:bCs w:val="0"/>
            <w:noProof/>
            <w:webHidden/>
            <w:sz w:val="24"/>
            <w:szCs w:val="24"/>
          </w:rPr>
          <w:fldChar w:fldCharType="end"/>
        </w:r>
      </w:hyperlink>
    </w:p>
    <w:p w:rsidR="00230145" w:rsidRPr="00230145" w:rsidRDefault="008D3B0E">
      <w:pPr>
        <w:pStyle w:val="TOC1"/>
        <w:tabs>
          <w:tab w:val="right" w:leader="dot" w:pos="8494"/>
        </w:tabs>
        <w:rPr>
          <w:rFonts w:ascii="SimSun" w:eastAsia="SimSun" w:hAnsi="SimSun" w:cstheme="minorBidi"/>
          <w:b w:val="0"/>
          <w:bCs w:val="0"/>
          <w:caps w:val="0"/>
          <w:noProof/>
          <w:kern w:val="2"/>
          <w:sz w:val="24"/>
          <w:szCs w:val="24"/>
        </w:rPr>
      </w:pPr>
      <w:hyperlink w:anchor="_Toc41489293" w:history="1">
        <w:r w:rsidR="00230145" w:rsidRPr="00230145">
          <w:rPr>
            <w:rStyle w:val="Hyperlink"/>
            <w:rFonts w:ascii="SimSun" w:eastAsia="SimSun" w:hAnsi="SimSun"/>
            <w:b w:val="0"/>
            <w:bCs w:val="0"/>
            <w:noProof/>
            <w:sz w:val="24"/>
            <w:szCs w:val="24"/>
          </w:rPr>
          <w:t>第1章  绪论</w:t>
        </w:r>
        <w:r w:rsidR="00230145" w:rsidRPr="00230145">
          <w:rPr>
            <w:rFonts w:ascii="SimSun" w:eastAsia="SimSun" w:hAnsi="SimSun"/>
            <w:b w:val="0"/>
            <w:bCs w:val="0"/>
            <w:noProof/>
            <w:webHidden/>
            <w:sz w:val="24"/>
            <w:szCs w:val="24"/>
          </w:rPr>
          <w:tab/>
        </w:r>
        <w:r w:rsidR="00230145" w:rsidRPr="00230145">
          <w:rPr>
            <w:rFonts w:ascii="SimSun" w:eastAsia="SimSun" w:hAnsi="SimSun"/>
            <w:b w:val="0"/>
            <w:bCs w:val="0"/>
            <w:noProof/>
            <w:webHidden/>
            <w:sz w:val="24"/>
            <w:szCs w:val="24"/>
          </w:rPr>
          <w:fldChar w:fldCharType="begin"/>
        </w:r>
        <w:r w:rsidR="00230145" w:rsidRPr="00230145">
          <w:rPr>
            <w:rFonts w:ascii="SimSun" w:eastAsia="SimSun" w:hAnsi="SimSun"/>
            <w:b w:val="0"/>
            <w:bCs w:val="0"/>
            <w:noProof/>
            <w:webHidden/>
            <w:sz w:val="24"/>
            <w:szCs w:val="24"/>
          </w:rPr>
          <w:instrText xml:space="preserve"> PAGEREF _Toc41489293 \h </w:instrText>
        </w:r>
        <w:r w:rsidR="00230145" w:rsidRPr="00230145">
          <w:rPr>
            <w:rFonts w:ascii="SimSun" w:eastAsia="SimSun" w:hAnsi="SimSun"/>
            <w:b w:val="0"/>
            <w:bCs w:val="0"/>
            <w:noProof/>
            <w:webHidden/>
            <w:sz w:val="24"/>
            <w:szCs w:val="24"/>
          </w:rPr>
        </w:r>
        <w:r w:rsidR="00230145" w:rsidRPr="00230145">
          <w:rPr>
            <w:rFonts w:ascii="SimSun" w:eastAsia="SimSun" w:hAnsi="SimSun"/>
            <w:b w:val="0"/>
            <w:bCs w:val="0"/>
            <w:noProof/>
            <w:webHidden/>
            <w:sz w:val="24"/>
            <w:szCs w:val="24"/>
          </w:rPr>
          <w:fldChar w:fldCharType="separate"/>
        </w:r>
        <w:r w:rsidR="001D41F7">
          <w:rPr>
            <w:rFonts w:ascii="SimSun" w:eastAsia="SimSun" w:hAnsi="SimSun"/>
            <w:b w:val="0"/>
            <w:bCs w:val="0"/>
            <w:noProof/>
            <w:webHidden/>
            <w:sz w:val="24"/>
            <w:szCs w:val="24"/>
          </w:rPr>
          <w:t>1</w:t>
        </w:r>
        <w:r w:rsidR="00230145" w:rsidRPr="00230145">
          <w:rPr>
            <w:rFonts w:ascii="SimSun" w:eastAsia="SimSun" w:hAnsi="SimSun"/>
            <w:b w:val="0"/>
            <w:bCs w:val="0"/>
            <w:noProof/>
            <w:webHidden/>
            <w:sz w:val="24"/>
            <w:szCs w:val="24"/>
          </w:rPr>
          <w:fldChar w:fldCharType="end"/>
        </w:r>
      </w:hyperlink>
    </w:p>
    <w:p w:rsidR="00230145" w:rsidRPr="00230145" w:rsidRDefault="008D3B0E">
      <w:pPr>
        <w:pStyle w:val="TOC2"/>
        <w:tabs>
          <w:tab w:val="right" w:leader="dot" w:pos="8494"/>
        </w:tabs>
        <w:rPr>
          <w:rFonts w:ascii="SimSun" w:eastAsia="SimSun" w:hAnsi="SimSun" w:cstheme="minorBidi"/>
          <w:smallCaps w:val="0"/>
          <w:noProof/>
          <w:kern w:val="2"/>
          <w:sz w:val="24"/>
          <w:szCs w:val="24"/>
        </w:rPr>
      </w:pPr>
      <w:hyperlink w:anchor="_Toc41489294" w:history="1">
        <w:r w:rsidR="00230145" w:rsidRPr="00230145">
          <w:rPr>
            <w:rStyle w:val="Hyperlink"/>
            <w:rFonts w:ascii="SimSun" w:eastAsia="SimSun" w:hAnsi="SimSun"/>
            <w:noProof/>
            <w:sz w:val="24"/>
            <w:szCs w:val="24"/>
          </w:rPr>
          <w:t>1.1研究目的和意义</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_Toc41489294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1</w:t>
        </w:r>
        <w:r w:rsidR="00230145" w:rsidRPr="00230145">
          <w:rPr>
            <w:rFonts w:ascii="SimSun" w:eastAsia="SimSun" w:hAnsi="SimSun"/>
            <w:noProof/>
            <w:webHidden/>
            <w:sz w:val="24"/>
            <w:szCs w:val="24"/>
          </w:rPr>
          <w:fldChar w:fldCharType="end"/>
        </w:r>
      </w:hyperlink>
    </w:p>
    <w:p w:rsidR="00230145" w:rsidRPr="00230145" w:rsidRDefault="008D3B0E">
      <w:pPr>
        <w:pStyle w:val="TOC2"/>
        <w:tabs>
          <w:tab w:val="right" w:leader="dot" w:pos="8494"/>
        </w:tabs>
        <w:rPr>
          <w:rFonts w:ascii="SimSun" w:eastAsia="SimSun" w:hAnsi="SimSun" w:cstheme="minorBidi"/>
          <w:smallCaps w:val="0"/>
          <w:noProof/>
          <w:kern w:val="2"/>
          <w:sz w:val="24"/>
          <w:szCs w:val="24"/>
        </w:rPr>
      </w:pPr>
      <w:hyperlink w:anchor="_Toc41489295" w:history="1">
        <w:r w:rsidR="00230145" w:rsidRPr="00230145">
          <w:rPr>
            <w:rStyle w:val="Hyperlink"/>
            <w:rFonts w:ascii="SimSun" w:eastAsia="SimSun" w:hAnsi="SimSun"/>
            <w:noProof/>
            <w:sz w:val="24"/>
            <w:szCs w:val="24"/>
          </w:rPr>
          <w:t>1.2国内外研究现状</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_Toc41489295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1</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296" w:history="1">
        <w:r w:rsidR="00230145" w:rsidRPr="00230145">
          <w:rPr>
            <w:rStyle w:val="Hyperlink"/>
            <w:rFonts w:ascii="SimSun" w:eastAsia="SimSun" w:hAnsi="SimSun"/>
            <w:noProof/>
            <w:sz w:val="24"/>
            <w:szCs w:val="24"/>
          </w:rPr>
          <w:t>1.2.1随机森林算法在各学科领域中的应用</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_Toc41489296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1</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297" w:history="1">
        <w:r w:rsidR="00230145" w:rsidRPr="00230145">
          <w:rPr>
            <w:rStyle w:val="Hyperlink"/>
            <w:rFonts w:ascii="SimSun" w:eastAsia="SimSun" w:hAnsi="SimSun"/>
            <w:noProof/>
            <w:sz w:val="24"/>
            <w:szCs w:val="24"/>
          </w:rPr>
          <w:t>1.2.2随机森林算法的改进</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_Toc41489297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2</w:t>
        </w:r>
        <w:r w:rsidR="00230145" w:rsidRPr="00230145">
          <w:rPr>
            <w:rFonts w:ascii="SimSun" w:eastAsia="SimSun" w:hAnsi="SimSun"/>
            <w:noProof/>
            <w:webHidden/>
            <w:sz w:val="24"/>
            <w:szCs w:val="24"/>
          </w:rPr>
          <w:fldChar w:fldCharType="end"/>
        </w:r>
      </w:hyperlink>
    </w:p>
    <w:p w:rsidR="00230145" w:rsidRPr="00230145" w:rsidRDefault="008D3B0E">
      <w:pPr>
        <w:pStyle w:val="TOC2"/>
        <w:tabs>
          <w:tab w:val="right" w:leader="dot" w:pos="8494"/>
        </w:tabs>
        <w:rPr>
          <w:rFonts w:ascii="SimSun" w:eastAsia="SimSun" w:hAnsi="SimSun" w:cstheme="minorBidi"/>
          <w:smallCaps w:val="0"/>
          <w:noProof/>
          <w:kern w:val="2"/>
          <w:sz w:val="24"/>
          <w:szCs w:val="24"/>
        </w:rPr>
      </w:pPr>
      <w:hyperlink w:anchor="_Toc41489298" w:history="1">
        <w:r w:rsidR="00230145" w:rsidRPr="00230145">
          <w:rPr>
            <w:rStyle w:val="Hyperlink"/>
            <w:rFonts w:ascii="SimSun" w:eastAsia="SimSun" w:hAnsi="SimSun"/>
            <w:noProof/>
            <w:sz w:val="24"/>
            <w:szCs w:val="24"/>
          </w:rPr>
          <w:t>1.3主要研究内容</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_Toc41489298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3</w:t>
        </w:r>
        <w:r w:rsidR="00230145" w:rsidRPr="00230145">
          <w:rPr>
            <w:rFonts w:ascii="SimSun" w:eastAsia="SimSun" w:hAnsi="SimSun"/>
            <w:noProof/>
            <w:webHidden/>
            <w:sz w:val="24"/>
            <w:szCs w:val="24"/>
          </w:rPr>
          <w:fldChar w:fldCharType="end"/>
        </w:r>
      </w:hyperlink>
    </w:p>
    <w:p w:rsidR="00230145" w:rsidRPr="00230145" w:rsidRDefault="008D3B0E">
      <w:pPr>
        <w:pStyle w:val="TOC1"/>
        <w:tabs>
          <w:tab w:val="right" w:leader="dot" w:pos="8494"/>
        </w:tabs>
        <w:rPr>
          <w:rFonts w:ascii="SimSun" w:eastAsia="SimSun" w:hAnsi="SimSun" w:cstheme="minorBidi"/>
          <w:b w:val="0"/>
          <w:bCs w:val="0"/>
          <w:caps w:val="0"/>
          <w:noProof/>
          <w:kern w:val="2"/>
          <w:sz w:val="24"/>
          <w:szCs w:val="24"/>
        </w:rPr>
      </w:pPr>
      <w:hyperlink w:anchor="_Toc41489299" w:history="1">
        <w:r w:rsidR="00230145" w:rsidRPr="00230145">
          <w:rPr>
            <w:rStyle w:val="Hyperlink"/>
            <w:rFonts w:ascii="SimSun" w:eastAsia="SimSun" w:hAnsi="SimSun"/>
            <w:b w:val="0"/>
            <w:bCs w:val="0"/>
            <w:noProof/>
            <w:sz w:val="24"/>
            <w:szCs w:val="24"/>
          </w:rPr>
          <w:t>第 2 章  随机森林基本原理</w:t>
        </w:r>
        <w:r w:rsidR="00230145" w:rsidRPr="00230145">
          <w:rPr>
            <w:rFonts w:ascii="SimSun" w:eastAsia="SimSun" w:hAnsi="SimSun"/>
            <w:b w:val="0"/>
            <w:bCs w:val="0"/>
            <w:noProof/>
            <w:webHidden/>
            <w:sz w:val="24"/>
            <w:szCs w:val="24"/>
          </w:rPr>
          <w:tab/>
        </w:r>
        <w:r w:rsidR="00230145" w:rsidRPr="00230145">
          <w:rPr>
            <w:rFonts w:ascii="SimSun" w:eastAsia="SimSun" w:hAnsi="SimSun"/>
            <w:b w:val="0"/>
            <w:bCs w:val="0"/>
            <w:noProof/>
            <w:webHidden/>
            <w:sz w:val="24"/>
            <w:szCs w:val="24"/>
          </w:rPr>
          <w:fldChar w:fldCharType="begin"/>
        </w:r>
        <w:r w:rsidR="00230145" w:rsidRPr="00230145">
          <w:rPr>
            <w:rFonts w:ascii="SimSun" w:eastAsia="SimSun" w:hAnsi="SimSun"/>
            <w:b w:val="0"/>
            <w:bCs w:val="0"/>
            <w:noProof/>
            <w:webHidden/>
            <w:sz w:val="24"/>
            <w:szCs w:val="24"/>
          </w:rPr>
          <w:instrText xml:space="preserve"> PAGEREF _Toc41489299 \h </w:instrText>
        </w:r>
        <w:r w:rsidR="00230145" w:rsidRPr="00230145">
          <w:rPr>
            <w:rFonts w:ascii="SimSun" w:eastAsia="SimSun" w:hAnsi="SimSun"/>
            <w:b w:val="0"/>
            <w:bCs w:val="0"/>
            <w:noProof/>
            <w:webHidden/>
            <w:sz w:val="24"/>
            <w:szCs w:val="24"/>
          </w:rPr>
        </w:r>
        <w:r w:rsidR="00230145" w:rsidRPr="00230145">
          <w:rPr>
            <w:rFonts w:ascii="SimSun" w:eastAsia="SimSun" w:hAnsi="SimSun"/>
            <w:b w:val="0"/>
            <w:bCs w:val="0"/>
            <w:noProof/>
            <w:webHidden/>
            <w:sz w:val="24"/>
            <w:szCs w:val="24"/>
          </w:rPr>
          <w:fldChar w:fldCharType="separate"/>
        </w:r>
        <w:r w:rsidR="001D41F7">
          <w:rPr>
            <w:rFonts w:ascii="SimSun" w:eastAsia="SimSun" w:hAnsi="SimSun"/>
            <w:b w:val="0"/>
            <w:bCs w:val="0"/>
            <w:noProof/>
            <w:webHidden/>
            <w:sz w:val="24"/>
            <w:szCs w:val="24"/>
          </w:rPr>
          <w:t>4</w:t>
        </w:r>
        <w:r w:rsidR="00230145" w:rsidRPr="00230145">
          <w:rPr>
            <w:rFonts w:ascii="SimSun" w:eastAsia="SimSun" w:hAnsi="SimSun"/>
            <w:b w:val="0"/>
            <w:bCs w:val="0"/>
            <w:noProof/>
            <w:webHidden/>
            <w:sz w:val="24"/>
            <w:szCs w:val="24"/>
          </w:rPr>
          <w:fldChar w:fldCharType="end"/>
        </w:r>
      </w:hyperlink>
    </w:p>
    <w:p w:rsidR="00230145" w:rsidRPr="00230145" w:rsidRDefault="008D3B0E">
      <w:pPr>
        <w:pStyle w:val="TOC2"/>
        <w:tabs>
          <w:tab w:val="right" w:leader="dot" w:pos="8494"/>
        </w:tabs>
        <w:rPr>
          <w:rFonts w:ascii="SimSun" w:eastAsia="SimSun" w:hAnsi="SimSun" w:cstheme="minorBidi"/>
          <w:smallCaps w:val="0"/>
          <w:noProof/>
          <w:kern w:val="2"/>
          <w:sz w:val="24"/>
          <w:szCs w:val="24"/>
        </w:rPr>
      </w:pPr>
      <w:hyperlink w:anchor="_Toc41489300" w:history="1">
        <w:r w:rsidR="00230145" w:rsidRPr="00230145">
          <w:rPr>
            <w:rStyle w:val="Hyperlink"/>
            <w:rFonts w:ascii="SimSun" w:eastAsia="SimSun" w:hAnsi="SimSun"/>
            <w:noProof/>
            <w:sz w:val="24"/>
            <w:szCs w:val="24"/>
          </w:rPr>
          <w:t>2.1机器学习</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_Toc41489300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4</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01" w:history="1">
        <w:r w:rsidR="00230145" w:rsidRPr="00230145">
          <w:rPr>
            <w:rStyle w:val="Hyperlink"/>
            <w:rFonts w:ascii="SimSun" w:eastAsia="SimSun" w:hAnsi="SimSun"/>
            <w:noProof/>
            <w:sz w:val="24"/>
            <w:szCs w:val="24"/>
          </w:rPr>
          <w:t>2.1.1样本</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_Toc41489301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4</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02" w:history="1">
        <w:r w:rsidR="00230145" w:rsidRPr="00230145">
          <w:rPr>
            <w:rStyle w:val="Hyperlink"/>
            <w:rFonts w:ascii="SimSun" w:eastAsia="SimSun" w:hAnsi="SimSun"/>
            <w:noProof/>
            <w:sz w:val="24"/>
            <w:szCs w:val="24"/>
          </w:rPr>
          <w:t>2.1.2拟合</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_Toc41489302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4</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03" w:history="1">
        <w:r w:rsidR="00230145" w:rsidRPr="00230145">
          <w:rPr>
            <w:rStyle w:val="Hyperlink"/>
            <w:rFonts w:ascii="SimSun" w:eastAsia="SimSun" w:hAnsi="SimSun"/>
            <w:noProof/>
            <w:sz w:val="24"/>
            <w:szCs w:val="24"/>
          </w:rPr>
          <w:t>2.1.3偏差与方差</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_Toc41489303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4</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04" w:history="1">
        <w:r w:rsidR="00230145" w:rsidRPr="00230145">
          <w:rPr>
            <w:rStyle w:val="Hyperlink"/>
            <w:rFonts w:ascii="SimSun" w:eastAsia="SimSun" w:hAnsi="SimSun"/>
            <w:noProof/>
            <w:sz w:val="24"/>
            <w:szCs w:val="24"/>
          </w:rPr>
          <w:t>2.1.4损失函数</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_Toc41489304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5</w:t>
        </w:r>
        <w:r w:rsidR="00230145" w:rsidRPr="00230145">
          <w:rPr>
            <w:rFonts w:ascii="SimSun" w:eastAsia="SimSun" w:hAnsi="SimSun"/>
            <w:noProof/>
            <w:webHidden/>
            <w:sz w:val="24"/>
            <w:szCs w:val="24"/>
          </w:rPr>
          <w:fldChar w:fldCharType="end"/>
        </w:r>
      </w:hyperlink>
    </w:p>
    <w:p w:rsidR="00230145" w:rsidRPr="00230145" w:rsidRDefault="008D3B0E">
      <w:pPr>
        <w:pStyle w:val="TOC2"/>
        <w:tabs>
          <w:tab w:val="right" w:leader="dot" w:pos="8494"/>
        </w:tabs>
        <w:rPr>
          <w:rFonts w:ascii="SimSun" w:eastAsia="SimSun" w:hAnsi="SimSun" w:cstheme="minorBidi"/>
          <w:smallCaps w:val="0"/>
          <w:noProof/>
          <w:kern w:val="2"/>
          <w:sz w:val="24"/>
          <w:szCs w:val="24"/>
        </w:rPr>
      </w:pPr>
      <w:hyperlink w:anchor="_Toc41489305" w:history="1">
        <w:r w:rsidR="00230145" w:rsidRPr="00230145">
          <w:rPr>
            <w:rStyle w:val="Hyperlink"/>
            <w:rFonts w:ascii="SimSun" w:eastAsia="SimSun" w:hAnsi="SimSun"/>
            <w:noProof/>
            <w:sz w:val="24"/>
            <w:szCs w:val="24"/>
          </w:rPr>
          <w:t>2.2决策树</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_Toc41489305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5</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06" w:history="1">
        <w:r w:rsidR="00230145" w:rsidRPr="00230145">
          <w:rPr>
            <w:rStyle w:val="Hyperlink"/>
            <w:rFonts w:ascii="SimSun" w:eastAsia="SimSun" w:hAnsi="SimSun"/>
            <w:noProof/>
            <w:sz w:val="24"/>
            <w:szCs w:val="24"/>
          </w:rPr>
          <w:t>2.2.1信息熵</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_Toc41489306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6</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07" w:history="1">
        <w:r w:rsidR="00230145" w:rsidRPr="00230145">
          <w:rPr>
            <w:rStyle w:val="Hyperlink"/>
            <w:rFonts w:ascii="SimSun" w:eastAsia="SimSun" w:hAnsi="SimSun"/>
            <w:noProof/>
            <w:sz w:val="24"/>
            <w:szCs w:val="24"/>
          </w:rPr>
          <w:t>2.2.3条件熵</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_Toc41489307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6</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08" w:history="1">
        <w:r w:rsidR="00230145" w:rsidRPr="00230145">
          <w:rPr>
            <w:rStyle w:val="Hyperlink"/>
            <w:rFonts w:ascii="SimSun" w:eastAsia="SimSun" w:hAnsi="SimSun"/>
            <w:noProof/>
            <w:sz w:val="24"/>
            <w:szCs w:val="24"/>
          </w:rPr>
          <w:t>2.2.4决策树算法</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_Toc41489308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7</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09" w:history="1">
        <w:r w:rsidR="00230145" w:rsidRPr="00230145">
          <w:rPr>
            <w:rStyle w:val="Hyperlink"/>
            <w:rFonts w:ascii="SimSun" w:eastAsia="SimSun" w:hAnsi="SimSun"/>
            <w:noProof/>
            <w:sz w:val="24"/>
            <w:szCs w:val="24"/>
          </w:rPr>
          <w:t>2.2.5决策树算法构造流程</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_Toc41489309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8</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10" w:history="1">
        <w:r w:rsidR="00230145" w:rsidRPr="00230145">
          <w:rPr>
            <w:rStyle w:val="Hyperlink"/>
            <w:rFonts w:ascii="SimSun" w:eastAsia="SimSun" w:hAnsi="SimSun"/>
            <w:noProof/>
            <w:sz w:val="24"/>
            <w:szCs w:val="24"/>
          </w:rPr>
          <w:t>2.2.6剪枝</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_Toc41489310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8</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11" w:history="1">
        <w:r w:rsidR="00230145" w:rsidRPr="00230145">
          <w:rPr>
            <w:rStyle w:val="Hyperlink"/>
            <w:rFonts w:ascii="SimSun" w:eastAsia="SimSun" w:hAnsi="SimSun"/>
            <w:noProof/>
            <w:sz w:val="24"/>
            <w:szCs w:val="24"/>
          </w:rPr>
          <w:t>2.2.7决策树优点</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_Toc41489311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9</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12" w:history="1">
        <w:r w:rsidR="00230145" w:rsidRPr="00230145">
          <w:rPr>
            <w:rStyle w:val="Hyperlink"/>
            <w:rFonts w:ascii="SimSun" w:eastAsia="SimSun" w:hAnsi="SimSun"/>
            <w:noProof/>
            <w:sz w:val="24"/>
            <w:szCs w:val="24"/>
          </w:rPr>
          <w:t>2.2.8决策树的缺点</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_Toc41489312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10</w:t>
        </w:r>
        <w:r w:rsidR="00230145" w:rsidRPr="00230145">
          <w:rPr>
            <w:rFonts w:ascii="SimSun" w:eastAsia="SimSun" w:hAnsi="SimSun"/>
            <w:noProof/>
            <w:webHidden/>
            <w:sz w:val="24"/>
            <w:szCs w:val="24"/>
          </w:rPr>
          <w:fldChar w:fldCharType="end"/>
        </w:r>
      </w:hyperlink>
    </w:p>
    <w:p w:rsidR="00230145" w:rsidRPr="00230145" w:rsidRDefault="008D3B0E">
      <w:pPr>
        <w:pStyle w:val="TOC2"/>
        <w:tabs>
          <w:tab w:val="right" w:leader="dot" w:pos="8494"/>
        </w:tabs>
        <w:rPr>
          <w:rFonts w:ascii="SimSun" w:eastAsia="SimSun" w:hAnsi="SimSun" w:cstheme="minorBidi"/>
          <w:smallCaps w:val="0"/>
          <w:noProof/>
          <w:kern w:val="2"/>
          <w:sz w:val="24"/>
          <w:szCs w:val="24"/>
        </w:rPr>
      </w:pPr>
      <w:hyperlink w:anchor="_Toc41489313" w:history="1">
        <w:r w:rsidR="00230145" w:rsidRPr="00230145">
          <w:rPr>
            <w:rStyle w:val="Hyperlink"/>
            <w:rFonts w:ascii="SimSun" w:eastAsia="SimSun" w:hAnsi="SimSun"/>
            <w:noProof/>
            <w:sz w:val="24"/>
            <w:szCs w:val="24"/>
          </w:rPr>
          <w:t>2.3集成学习</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_Toc41489313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10</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14" w:history="1">
        <w:r w:rsidR="00230145" w:rsidRPr="00230145">
          <w:rPr>
            <w:rStyle w:val="Hyperlink"/>
            <w:rFonts w:ascii="SimSun" w:eastAsia="SimSun" w:hAnsi="SimSun"/>
            <w:noProof/>
            <w:sz w:val="24"/>
            <w:szCs w:val="24"/>
          </w:rPr>
          <w:t>2.3.1基本理念</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_Toc41489314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10</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15" w:history="1">
        <w:r w:rsidR="00230145" w:rsidRPr="00230145">
          <w:rPr>
            <w:rStyle w:val="Hyperlink"/>
            <w:rFonts w:ascii="SimSun" w:eastAsia="SimSun" w:hAnsi="SimSun"/>
            <w:noProof/>
            <w:sz w:val="24"/>
            <w:szCs w:val="24"/>
          </w:rPr>
          <w:t>2.3.2集成学习的特点</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_Toc41489315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11</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16" w:history="1">
        <w:r w:rsidR="00230145" w:rsidRPr="00230145">
          <w:rPr>
            <w:rStyle w:val="Hyperlink"/>
            <w:rFonts w:ascii="SimSun" w:eastAsia="SimSun" w:hAnsi="SimSun"/>
            <w:noProof/>
            <w:sz w:val="24"/>
            <w:szCs w:val="24"/>
          </w:rPr>
          <w:t>2.3.3投票系统</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_Toc41489316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11</w:t>
        </w:r>
        <w:r w:rsidR="00230145" w:rsidRPr="00230145">
          <w:rPr>
            <w:rFonts w:ascii="SimSun" w:eastAsia="SimSun" w:hAnsi="SimSun"/>
            <w:noProof/>
            <w:webHidden/>
            <w:sz w:val="24"/>
            <w:szCs w:val="24"/>
          </w:rPr>
          <w:fldChar w:fldCharType="end"/>
        </w:r>
      </w:hyperlink>
    </w:p>
    <w:p w:rsidR="00230145" w:rsidRPr="00230145" w:rsidRDefault="008D3B0E">
      <w:pPr>
        <w:pStyle w:val="TOC2"/>
        <w:tabs>
          <w:tab w:val="right" w:leader="dot" w:pos="8494"/>
        </w:tabs>
        <w:rPr>
          <w:rFonts w:ascii="SimSun" w:eastAsia="SimSun" w:hAnsi="SimSun" w:cstheme="minorBidi"/>
          <w:smallCaps w:val="0"/>
          <w:noProof/>
          <w:kern w:val="2"/>
          <w:sz w:val="24"/>
          <w:szCs w:val="24"/>
        </w:rPr>
      </w:pPr>
      <w:hyperlink w:anchor="_Toc41489317" w:history="1">
        <w:r w:rsidR="00230145" w:rsidRPr="00230145">
          <w:rPr>
            <w:rStyle w:val="Hyperlink"/>
            <w:rFonts w:ascii="SimSun" w:eastAsia="SimSun" w:hAnsi="SimSun"/>
            <w:noProof/>
            <w:sz w:val="24"/>
            <w:szCs w:val="24"/>
          </w:rPr>
          <w:t>2.4随机森林算法</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_Toc41489317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12</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18" w:history="1">
        <w:r w:rsidR="00230145" w:rsidRPr="00230145">
          <w:rPr>
            <w:rStyle w:val="Hyperlink"/>
            <w:rFonts w:ascii="SimSun" w:eastAsia="SimSun" w:hAnsi="SimSun"/>
            <w:noProof/>
            <w:sz w:val="24"/>
            <w:szCs w:val="24"/>
          </w:rPr>
          <w:t>2.4.1Bagging思想</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_Toc41489318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12</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19" w:history="1">
        <w:r w:rsidR="00230145" w:rsidRPr="00230145">
          <w:rPr>
            <w:rStyle w:val="Hyperlink"/>
            <w:rFonts w:ascii="SimSun" w:eastAsia="SimSun" w:hAnsi="SimSun"/>
            <w:noProof/>
            <w:sz w:val="24"/>
            <w:szCs w:val="24"/>
          </w:rPr>
          <w:t>2.4.2随机森林思想</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_Toc41489319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12</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20" w:history="1">
        <w:r w:rsidR="00230145" w:rsidRPr="00230145">
          <w:rPr>
            <w:rStyle w:val="Hyperlink"/>
            <w:rFonts w:ascii="SimSun" w:eastAsia="SimSun" w:hAnsi="SimSun"/>
            <w:noProof/>
            <w:sz w:val="24"/>
            <w:szCs w:val="24"/>
          </w:rPr>
          <w:t>2.4.3 随机森林生成流程</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_Toc41489320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13</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21" w:history="1">
        <w:r w:rsidR="00230145" w:rsidRPr="00230145">
          <w:rPr>
            <w:rStyle w:val="Hyperlink"/>
            <w:rFonts w:ascii="SimSun" w:eastAsia="SimSun" w:hAnsi="SimSun"/>
            <w:noProof/>
            <w:sz w:val="24"/>
            <w:szCs w:val="24"/>
          </w:rPr>
          <w:t>2.4.4构造随机森林模型关键点</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_Toc41489321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13</w:t>
        </w:r>
        <w:r w:rsidR="00230145" w:rsidRPr="00230145">
          <w:rPr>
            <w:rFonts w:ascii="SimSun" w:eastAsia="SimSun" w:hAnsi="SimSun"/>
            <w:noProof/>
            <w:webHidden/>
            <w:sz w:val="24"/>
            <w:szCs w:val="24"/>
          </w:rPr>
          <w:fldChar w:fldCharType="end"/>
        </w:r>
      </w:hyperlink>
    </w:p>
    <w:p w:rsidR="00230145" w:rsidRPr="00230145" w:rsidRDefault="008D3B0E">
      <w:pPr>
        <w:pStyle w:val="TOC1"/>
        <w:tabs>
          <w:tab w:val="right" w:leader="dot" w:pos="8494"/>
        </w:tabs>
        <w:rPr>
          <w:rFonts w:ascii="SimSun" w:eastAsia="SimSun" w:hAnsi="SimSun" w:cstheme="minorBidi"/>
          <w:b w:val="0"/>
          <w:bCs w:val="0"/>
          <w:caps w:val="0"/>
          <w:noProof/>
          <w:kern w:val="2"/>
          <w:sz w:val="24"/>
          <w:szCs w:val="24"/>
        </w:rPr>
      </w:pPr>
      <w:hyperlink w:anchor="_Toc41489322" w:history="1">
        <w:r w:rsidR="00230145" w:rsidRPr="00230145">
          <w:rPr>
            <w:rStyle w:val="Hyperlink"/>
            <w:rFonts w:ascii="SimSun" w:eastAsia="SimSun" w:hAnsi="SimSun"/>
            <w:b w:val="0"/>
            <w:bCs w:val="0"/>
            <w:noProof/>
            <w:sz w:val="24"/>
            <w:szCs w:val="24"/>
          </w:rPr>
          <w:t>第 3 章  随机森林算法在回归与分类中的应用</w:t>
        </w:r>
        <w:r w:rsidR="00230145" w:rsidRPr="00230145">
          <w:rPr>
            <w:rFonts w:ascii="SimSun" w:eastAsia="SimSun" w:hAnsi="SimSun"/>
            <w:b w:val="0"/>
            <w:bCs w:val="0"/>
            <w:noProof/>
            <w:webHidden/>
            <w:sz w:val="24"/>
            <w:szCs w:val="24"/>
          </w:rPr>
          <w:tab/>
        </w:r>
        <w:r w:rsidR="00230145" w:rsidRPr="00230145">
          <w:rPr>
            <w:rFonts w:ascii="SimSun" w:eastAsia="SimSun" w:hAnsi="SimSun"/>
            <w:b w:val="0"/>
            <w:bCs w:val="0"/>
            <w:noProof/>
            <w:webHidden/>
            <w:sz w:val="24"/>
            <w:szCs w:val="24"/>
          </w:rPr>
          <w:fldChar w:fldCharType="begin"/>
        </w:r>
        <w:r w:rsidR="00230145" w:rsidRPr="00230145">
          <w:rPr>
            <w:rFonts w:ascii="SimSun" w:eastAsia="SimSun" w:hAnsi="SimSun"/>
            <w:b w:val="0"/>
            <w:bCs w:val="0"/>
            <w:noProof/>
            <w:webHidden/>
            <w:sz w:val="24"/>
            <w:szCs w:val="24"/>
          </w:rPr>
          <w:instrText xml:space="preserve"> PAGEREF _Toc41489322 \h </w:instrText>
        </w:r>
        <w:r w:rsidR="00230145" w:rsidRPr="00230145">
          <w:rPr>
            <w:rFonts w:ascii="SimSun" w:eastAsia="SimSun" w:hAnsi="SimSun"/>
            <w:b w:val="0"/>
            <w:bCs w:val="0"/>
            <w:noProof/>
            <w:webHidden/>
            <w:sz w:val="24"/>
            <w:szCs w:val="24"/>
          </w:rPr>
        </w:r>
        <w:r w:rsidR="00230145" w:rsidRPr="00230145">
          <w:rPr>
            <w:rFonts w:ascii="SimSun" w:eastAsia="SimSun" w:hAnsi="SimSun"/>
            <w:b w:val="0"/>
            <w:bCs w:val="0"/>
            <w:noProof/>
            <w:webHidden/>
            <w:sz w:val="24"/>
            <w:szCs w:val="24"/>
          </w:rPr>
          <w:fldChar w:fldCharType="separate"/>
        </w:r>
        <w:r w:rsidR="001D41F7">
          <w:rPr>
            <w:rFonts w:ascii="SimSun" w:eastAsia="SimSun" w:hAnsi="SimSun"/>
            <w:b w:val="0"/>
            <w:bCs w:val="0"/>
            <w:noProof/>
            <w:webHidden/>
            <w:sz w:val="24"/>
            <w:szCs w:val="24"/>
          </w:rPr>
          <w:t>14</w:t>
        </w:r>
        <w:r w:rsidR="00230145" w:rsidRPr="00230145">
          <w:rPr>
            <w:rFonts w:ascii="SimSun" w:eastAsia="SimSun" w:hAnsi="SimSun"/>
            <w:b w:val="0"/>
            <w:bCs w:val="0"/>
            <w:noProof/>
            <w:webHidden/>
            <w:sz w:val="24"/>
            <w:szCs w:val="24"/>
          </w:rPr>
          <w:fldChar w:fldCharType="end"/>
        </w:r>
      </w:hyperlink>
    </w:p>
    <w:p w:rsidR="00230145" w:rsidRPr="00230145" w:rsidRDefault="008D3B0E">
      <w:pPr>
        <w:pStyle w:val="TOC2"/>
        <w:tabs>
          <w:tab w:val="right" w:leader="dot" w:pos="8494"/>
        </w:tabs>
        <w:rPr>
          <w:rFonts w:ascii="SimSun" w:eastAsia="SimSun" w:hAnsi="SimSun" w:cstheme="minorBidi"/>
          <w:smallCaps w:val="0"/>
          <w:noProof/>
          <w:kern w:val="2"/>
          <w:sz w:val="24"/>
          <w:szCs w:val="24"/>
        </w:rPr>
      </w:pPr>
      <w:hyperlink w:anchor="_Toc41489323" w:history="1">
        <w:r w:rsidR="00230145" w:rsidRPr="00230145">
          <w:rPr>
            <w:rStyle w:val="Hyperlink"/>
            <w:rFonts w:ascii="SimSun" w:eastAsia="SimSun" w:hAnsi="SimSun"/>
            <w:noProof/>
            <w:sz w:val="24"/>
            <w:szCs w:val="24"/>
          </w:rPr>
          <w:t>3.1处理回归问题的数学原理</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_Toc41489323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14</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24" w:history="1">
        <w:r w:rsidR="00230145" w:rsidRPr="00230145">
          <w:rPr>
            <w:rStyle w:val="Hyperlink"/>
            <w:rFonts w:ascii="SimSun" w:eastAsia="SimSun" w:hAnsi="SimSun"/>
            <w:noProof/>
            <w:sz w:val="24"/>
            <w:szCs w:val="24"/>
          </w:rPr>
          <w:t>3.1.1波士顿房价的预测</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_Toc41489324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14</w:t>
        </w:r>
        <w:r w:rsidR="00230145" w:rsidRPr="00230145">
          <w:rPr>
            <w:rFonts w:ascii="SimSun" w:eastAsia="SimSun" w:hAnsi="SimSun"/>
            <w:noProof/>
            <w:webHidden/>
            <w:sz w:val="24"/>
            <w:szCs w:val="24"/>
          </w:rPr>
          <w:fldChar w:fldCharType="end"/>
        </w:r>
      </w:hyperlink>
    </w:p>
    <w:p w:rsidR="00230145" w:rsidRPr="00230145" w:rsidRDefault="008D3B0E">
      <w:pPr>
        <w:pStyle w:val="TOC3"/>
        <w:tabs>
          <w:tab w:val="right" w:leader="dot" w:pos="8494"/>
        </w:tabs>
        <w:rPr>
          <w:rFonts w:ascii="SimSun" w:eastAsia="SimSun" w:hAnsi="SimSun" w:cstheme="minorBidi"/>
          <w:i w:val="0"/>
          <w:iCs w:val="0"/>
          <w:noProof/>
          <w:kern w:val="2"/>
          <w:sz w:val="24"/>
          <w:szCs w:val="24"/>
        </w:rPr>
      </w:pPr>
      <w:hyperlink w:anchor="_Toc41489325" w:history="1">
        <w:r w:rsidR="00230145" w:rsidRPr="00230145">
          <w:rPr>
            <w:rStyle w:val="Hyperlink"/>
            <w:rFonts w:ascii="SimSun" w:eastAsia="SimSun" w:hAnsi="SimSun"/>
            <w:noProof/>
            <w:sz w:val="24"/>
            <w:szCs w:val="24"/>
          </w:rPr>
          <w:t>3.1.2对连续函数的预测</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_Toc41489325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17</w:t>
        </w:r>
        <w:r w:rsidR="00230145" w:rsidRPr="00230145">
          <w:rPr>
            <w:rFonts w:ascii="SimSun" w:eastAsia="SimSun" w:hAnsi="SimSun"/>
            <w:noProof/>
            <w:webHidden/>
            <w:sz w:val="24"/>
            <w:szCs w:val="24"/>
          </w:rPr>
          <w:fldChar w:fldCharType="end"/>
        </w:r>
      </w:hyperlink>
    </w:p>
    <w:p w:rsidR="00230145" w:rsidRPr="00230145" w:rsidRDefault="008D3B0E">
      <w:pPr>
        <w:pStyle w:val="TOC2"/>
        <w:tabs>
          <w:tab w:val="right" w:leader="dot" w:pos="8494"/>
        </w:tabs>
        <w:rPr>
          <w:rFonts w:ascii="SimSun" w:eastAsia="SimSun" w:hAnsi="SimSun" w:cstheme="minorBidi"/>
          <w:smallCaps w:val="0"/>
          <w:noProof/>
          <w:kern w:val="2"/>
          <w:sz w:val="24"/>
          <w:szCs w:val="24"/>
        </w:rPr>
      </w:pPr>
      <w:hyperlink w:anchor="_Toc41489326" w:history="1">
        <w:r w:rsidR="00230145" w:rsidRPr="00230145">
          <w:rPr>
            <w:rStyle w:val="Hyperlink"/>
            <w:rFonts w:ascii="SimSun" w:eastAsia="SimSun" w:hAnsi="SimSun"/>
            <w:noProof/>
            <w:sz w:val="24"/>
            <w:szCs w:val="24"/>
          </w:rPr>
          <w:t>3.2处理分类问题的数学原理</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_Toc41489326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20</w:t>
        </w:r>
        <w:r w:rsidR="00230145" w:rsidRPr="00230145">
          <w:rPr>
            <w:rFonts w:ascii="SimSun" w:eastAsia="SimSun" w:hAnsi="SimSun"/>
            <w:noProof/>
            <w:webHidden/>
            <w:sz w:val="24"/>
            <w:szCs w:val="24"/>
          </w:rPr>
          <w:fldChar w:fldCharType="end"/>
        </w:r>
      </w:hyperlink>
    </w:p>
    <w:p w:rsidR="00230145" w:rsidRPr="00230145" w:rsidRDefault="008D3B0E">
      <w:pPr>
        <w:pStyle w:val="TOC2"/>
        <w:tabs>
          <w:tab w:val="right" w:leader="dot" w:pos="8494"/>
        </w:tabs>
        <w:rPr>
          <w:rFonts w:ascii="SimSun" w:eastAsia="SimSun" w:hAnsi="SimSun" w:cstheme="minorBidi"/>
          <w:smallCaps w:val="0"/>
          <w:noProof/>
          <w:kern w:val="2"/>
          <w:sz w:val="24"/>
          <w:szCs w:val="24"/>
        </w:rPr>
      </w:pPr>
      <w:hyperlink w:anchor="_Toc41489327" w:history="1">
        <w:r w:rsidR="00230145" w:rsidRPr="00230145">
          <w:rPr>
            <w:rStyle w:val="Hyperlink"/>
            <w:rFonts w:ascii="SimSun" w:eastAsia="SimSun" w:hAnsi="SimSun"/>
            <w:noProof/>
            <w:sz w:val="24"/>
            <w:szCs w:val="24"/>
          </w:rPr>
          <w:t>3.2.1实例分析</w:t>
        </w:r>
        <w:r w:rsidR="00230145" w:rsidRPr="00230145">
          <w:rPr>
            <w:rFonts w:ascii="SimSun" w:eastAsia="SimSun" w:hAnsi="SimSun"/>
            <w:noProof/>
            <w:webHidden/>
            <w:sz w:val="24"/>
            <w:szCs w:val="24"/>
          </w:rPr>
          <w:tab/>
        </w:r>
        <w:r w:rsidR="00230145" w:rsidRPr="00230145">
          <w:rPr>
            <w:rFonts w:ascii="SimSun" w:eastAsia="SimSun" w:hAnsi="SimSun"/>
            <w:noProof/>
            <w:webHidden/>
            <w:sz w:val="24"/>
            <w:szCs w:val="24"/>
          </w:rPr>
          <w:fldChar w:fldCharType="begin"/>
        </w:r>
        <w:r w:rsidR="00230145" w:rsidRPr="00230145">
          <w:rPr>
            <w:rFonts w:ascii="SimSun" w:eastAsia="SimSun" w:hAnsi="SimSun"/>
            <w:noProof/>
            <w:webHidden/>
            <w:sz w:val="24"/>
            <w:szCs w:val="24"/>
          </w:rPr>
          <w:instrText xml:space="preserve"> PAGEREF _Toc41489327 \h </w:instrText>
        </w:r>
        <w:r w:rsidR="00230145" w:rsidRPr="00230145">
          <w:rPr>
            <w:rFonts w:ascii="SimSun" w:eastAsia="SimSun" w:hAnsi="SimSun"/>
            <w:noProof/>
            <w:webHidden/>
            <w:sz w:val="24"/>
            <w:szCs w:val="24"/>
          </w:rPr>
        </w:r>
        <w:r w:rsidR="00230145" w:rsidRPr="00230145">
          <w:rPr>
            <w:rFonts w:ascii="SimSun" w:eastAsia="SimSun" w:hAnsi="SimSun"/>
            <w:noProof/>
            <w:webHidden/>
            <w:sz w:val="24"/>
            <w:szCs w:val="24"/>
          </w:rPr>
          <w:fldChar w:fldCharType="separate"/>
        </w:r>
        <w:r w:rsidR="001D41F7">
          <w:rPr>
            <w:rFonts w:ascii="SimSun" w:eastAsia="SimSun" w:hAnsi="SimSun"/>
            <w:noProof/>
            <w:webHidden/>
            <w:sz w:val="24"/>
            <w:szCs w:val="24"/>
          </w:rPr>
          <w:t>21</w:t>
        </w:r>
        <w:r w:rsidR="00230145" w:rsidRPr="00230145">
          <w:rPr>
            <w:rFonts w:ascii="SimSun" w:eastAsia="SimSun" w:hAnsi="SimSun"/>
            <w:noProof/>
            <w:webHidden/>
            <w:sz w:val="24"/>
            <w:szCs w:val="24"/>
          </w:rPr>
          <w:fldChar w:fldCharType="end"/>
        </w:r>
      </w:hyperlink>
    </w:p>
    <w:p w:rsidR="00230145" w:rsidRPr="00230145" w:rsidRDefault="008D3B0E">
      <w:pPr>
        <w:pStyle w:val="TOC1"/>
        <w:tabs>
          <w:tab w:val="right" w:leader="dot" w:pos="8494"/>
        </w:tabs>
        <w:rPr>
          <w:rFonts w:ascii="SimSun" w:eastAsia="SimSun" w:hAnsi="SimSun" w:cstheme="minorBidi"/>
          <w:b w:val="0"/>
          <w:bCs w:val="0"/>
          <w:caps w:val="0"/>
          <w:noProof/>
          <w:kern w:val="2"/>
          <w:sz w:val="24"/>
          <w:szCs w:val="24"/>
        </w:rPr>
      </w:pPr>
      <w:hyperlink w:anchor="_Toc41489328" w:history="1">
        <w:r w:rsidR="00230145" w:rsidRPr="00230145">
          <w:rPr>
            <w:rStyle w:val="Hyperlink"/>
            <w:rFonts w:ascii="SimSun" w:eastAsia="SimSun" w:hAnsi="SimSun"/>
            <w:b w:val="0"/>
            <w:bCs w:val="0"/>
            <w:noProof/>
            <w:sz w:val="24"/>
            <w:szCs w:val="24"/>
          </w:rPr>
          <w:t>第 4 章  结论</w:t>
        </w:r>
        <w:r w:rsidR="00230145" w:rsidRPr="00230145">
          <w:rPr>
            <w:rFonts w:ascii="SimSun" w:eastAsia="SimSun" w:hAnsi="SimSun"/>
            <w:b w:val="0"/>
            <w:bCs w:val="0"/>
            <w:noProof/>
            <w:webHidden/>
            <w:sz w:val="24"/>
            <w:szCs w:val="24"/>
          </w:rPr>
          <w:tab/>
        </w:r>
        <w:r w:rsidR="00230145" w:rsidRPr="00230145">
          <w:rPr>
            <w:rFonts w:ascii="SimSun" w:eastAsia="SimSun" w:hAnsi="SimSun"/>
            <w:b w:val="0"/>
            <w:bCs w:val="0"/>
            <w:noProof/>
            <w:webHidden/>
            <w:sz w:val="24"/>
            <w:szCs w:val="24"/>
          </w:rPr>
          <w:fldChar w:fldCharType="begin"/>
        </w:r>
        <w:r w:rsidR="00230145" w:rsidRPr="00230145">
          <w:rPr>
            <w:rFonts w:ascii="SimSun" w:eastAsia="SimSun" w:hAnsi="SimSun"/>
            <w:b w:val="0"/>
            <w:bCs w:val="0"/>
            <w:noProof/>
            <w:webHidden/>
            <w:sz w:val="24"/>
            <w:szCs w:val="24"/>
          </w:rPr>
          <w:instrText xml:space="preserve"> PAGEREF _Toc41489328 \h </w:instrText>
        </w:r>
        <w:r w:rsidR="00230145" w:rsidRPr="00230145">
          <w:rPr>
            <w:rFonts w:ascii="SimSun" w:eastAsia="SimSun" w:hAnsi="SimSun"/>
            <w:b w:val="0"/>
            <w:bCs w:val="0"/>
            <w:noProof/>
            <w:webHidden/>
            <w:sz w:val="24"/>
            <w:szCs w:val="24"/>
          </w:rPr>
        </w:r>
        <w:r w:rsidR="00230145" w:rsidRPr="00230145">
          <w:rPr>
            <w:rFonts w:ascii="SimSun" w:eastAsia="SimSun" w:hAnsi="SimSun"/>
            <w:b w:val="0"/>
            <w:bCs w:val="0"/>
            <w:noProof/>
            <w:webHidden/>
            <w:sz w:val="24"/>
            <w:szCs w:val="24"/>
          </w:rPr>
          <w:fldChar w:fldCharType="separate"/>
        </w:r>
        <w:r w:rsidR="001D41F7">
          <w:rPr>
            <w:rFonts w:ascii="SimSun" w:eastAsia="SimSun" w:hAnsi="SimSun"/>
            <w:b w:val="0"/>
            <w:bCs w:val="0"/>
            <w:noProof/>
            <w:webHidden/>
            <w:sz w:val="24"/>
            <w:szCs w:val="24"/>
          </w:rPr>
          <w:t>22</w:t>
        </w:r>
        <w:r w:rsidR="00230145" w:rsidRPr="00230145">
          <w:rPr>
            <w:rFonts w:ascii="SimSun" w:eastAsia="SimSun" w:hAnsi="SimSun"/>
            <w:b w:val="0"/>
            <w:bCs w:val="0"/>
            <w:noProof/>
            <w:webHidden/>
            <w:sz w:val="24"/>
            <w:szCs w:val="24"/>
          </w:rPr>
          <w:fldChar w:fldCharType="end"/>
        </w:r>
      </w:hyperlink>
    </w:p>
    <w:p w:rsidR="00230145" w:rsidRPr="00230145" w:rsidRDefault="008D3B0E">
      <w:pPr>
        <w:pStyle w:val="TOC1"/>
        <w:tabs>
          <w:tab w:val="right" w:leader="dot" w:pos="8494"/>
        </w:tabs>
        <w:rPr>
          <w:rFonts w:ascii="SimSun" w:eastAsia="SimSun" w:hAnsi="SimSun" w:cstheme="minorBidi"/>
          <w:b w:val="0"/>
          <w:bCs w:val="0"/>
          <w:caps w:val="0"/>
          <w:noProof/>
          <w:kern w:val="2"/>
          <w:sz w:val="24"/>
          <w:szCs w:val="24"/>
        </w:rPr>
      </w:pPr>
      <w:hyperlink w:anchor="_Toc41489329" w:history="1">
        <w:r w:rsidR="00230145" w:rsidRPr="00230145">
          <w:rPr>
            <w:rStyle w:val="Hyperlink"/>
            <w:rFonts w:ascii="SimSun" w:eastAsia="SimSun" w:hAnsi="SimSun"/>
            <w:b w:val="0"/>
            <w:bCs w:val="0"/>
            <w:noProof/>
            <w:sz w:val="24"/>
            <w:szCs w:val="24"/>
          </w:rPr>
          <w:t>参考文献</w:t>
        </w:r>
        <w:r w:rsidR="00230145" w:rsidRPr="00230145">
          <w:rPr>
            <w:rFonts w:ascii="SimSun" w:eastAsia="SimSun" w:hAnsi="SimSun"/>
            <w:b w:val="0"/>
            <w:bCs w:val="0"/>
            <w:noProof/>
            <w:webHidden/>
            <w:sz w:val="24"/>
            <w:szCs w:val="24"/>
          </w:rPr>
          <w:tab/>
        </w:r>
        <w:r w:rsidR="00230145" w:rsidRPr="00230145">
          <w:rPr>
            <w:rFonts w:ascii="SimSun" w:eastAsia="SimSun" w:hAnsi="SimSun"/>
            <w:b w:val="0"/>
            <w:bCs w:val="0"/>
            <w:noProof/>
            <w:webHidden/>
            <w:sz w:val="24"/>
            <w:szCs w:val="24"/>
          </w:rPr>
          <w:fldChar w:fldCharType="begin"/>
        </w:r>
        <w:r w:rsidR="00230145" w:rsidRPr="00230145">
          <w:rPr>
            <w:rFonts w:ascii="SimSun" w:eastAsia="SimSun" w:hAnsi="SimSun"/>
            <w:b w:val="0"/>
            <w:bCs w:val="0"/>
            <w:noProof/>
            <w:webHidden/>
            <w:sz w:val="24"/>
            <w:szCs w:val="24"/>
          </w:rPr>
          <w:instrText xml:space="preserve"> PAGEREF _Toc41489329 \h </w:instrText>
        </w:r>
        <w:r w:rsidR="00230145" w:rsidRPr="00230145">
          <w:rPr>
            <w:rFonts w:ascii="SimSun" w:eastAsia="SimSun" w:hAnsi="SimSun"/>
            <w:b w:val="0"/>
            <w:bCs w:val="0"/>
            <w:noProof/>
            <w:webHidden/>
            <w:sz w:val="24"/>
            <w:szCs w:val="24"/>
          </w:rPr>
        </w:r>
        <w:r w:rsidR="00230145" w:rsidRPr="00230145">
          <w:rPr>
            <w:rFonts w:ascii="SimSun" w:eastAsia="SimSun" w:hAnsi="SimSun"/>
            <w:b w:val="0"/>
            <w:bCs w:val="0"/>
            <w:noProof/>
            <w:webHidden/>
            <w:sz w:val="24"/>
            <w:szCs w:val="24"/>
          </w:rPr>
          <w:fldChar w:fldCharType="separate"/>
        </w:r>
        <w:r w:rsidR="001D41F7">
          <w:rPr>
            <w:rFonts w:ascii="SimSun" w:eastAsia="SimSun" w:hAnsi="SimSun"/>
            <w:b w:val="0"/>
            <w:bCs w:val="0"/>
            <w:noProof/>
            <w:webHidden/>
            <w:sz w:val="24"/>
            <w:szCs w:val="24"/>
          </w:rPr>
          <w:t>23</w:t>
        </w:r>
        <w:r w:rsidR="00230145" w:rsidRPr="00230145">
          <w:rPr>
            <w:rFonts w:ascii="SimSun" w:eastAsia="SimSun" w:hAnsi="SimSun"/>
            <w:b w:val="0"/>
            <w:bCs w:val="0"/>
            <w:noProof/>
            <w:webHidden/>
            <w:sz w:val="24"/>
            <w:szCs w:val="24"/>
          </w:rPr>
          <w:fldChar w:fldCharType="end"/>
        </w:r>
      </w:hyperlink>
    </w:p>
    <w:p w:rsidR="00230145" w:rsidRPr="00230145" w:rsidRDefault="008D3B0E">
      <w:pPr>
        <w:pStyle w:val="TOC1"/>
        <w:tabs>
          <w:tab w:val="right" w:leader="dot" w:pos="8494"/>
        </w:tabs>
        <w:rPr>
          <w:rFonts w:ascii="SimSun" w:eastAsia="SimSun" w:hAnsi="SimSun" w:cstheme="minorBidi"/>
          <w:b w:val="0"/>
          <w:bCs w:val="0"/>
          <w:caps w:val="0"/>
          <w:noProof/>
          <w:kern w:val="2"/>
          <w:sz w:val="24"/>
          <w:szCs w:val="24"/>
        </w:rPr>
      </w:pPr>
      <w:hyperlink w:anchor="_Toc41489330" w:history="1">
        <w:r w:rsidR="00230145" w:rsidRPr="00230145">
          <w:rPr>
            <w:rStyle w:val="Hyperlink"/>
            <w:rFonts w:ascii="SimSun" w:eastAsia="SimSun" w:hAnsi="SimSun"/>
            <w:b w:val="0"/>
            <w:bCs w:val="0"/>
            <w:noProof/>
            <w:sz w:val="24"/>
            <w:szCs w:val="24"/>
          </w:rPr>
          <w:t>附录A 波士顿房价预测关键代码</w:t>
        </w:r>
        <w:r w:rsidR="00230145" w:rsidRPr="00230145">
          <w:rPr>
            <w:rFonts w:ascii="SimSun" w:eastAsia="SimSun" w:hAnsi="SimSun"/>
            <w:b w:val="0"/>
            <w:bCs w:val="0"/>
            <w:noProof/>
            <w:webHidden/>
            <w:sz w:val="24"/>
            <w:szCs w:val="24"/>
          </w:rPr>
          <w:tab/>
        </w:r>
        <w:r w:rsidR="00230145" w:rsidRPr="00230145">
          <w:rPr>
            <w:rFonts w:ascii="SimSun" w:eastAsia="SimSun" w:hAnsi="SimSun"/>
            <w:b w:val="0"/>
            <w:bCs w:val="0"/>
            <w:noProof/>
            <w:webHidden/>
            <w:sz w:val="24"/>
            <w:szCs w:val="24"/>
          </w:rPr>
          <w:fldChar w:fldCharType="begin"/>
        </w:r>
        <w:r w:rsidR="00230145" w:rsidRPr="00230145">
          <w:rPr>
            <w:rFonts w:ascii="SimSun" w:eastAsia="SimSun" w:hAnsi="SimSun"/>
            <w:b w:val="0"/>
            <w:bCs w:val="0"/>
            <w:noProof/>
            <w:webHidden/>
            <w:sz w:val="24"/>
            <w:szCs w:val="24"/>
          </w:rPr>
          <w:instrText xml:space="preserve"> PAGEREF _Toc41489330 \h </w:instrText>
        </w:r>
        <w:r w:rsidR="00230145" w:rsidRPr="00230145">
          <w:rPr>
            <w:rFonts w:ascii="SimSun" w:eastAsia="SimSun" w:hAnsi="SimSun"/>
            <w:b w:val="0"/>
            <w:bCs w:val="0"/>
            <w:noProof/>
            <w:webHidden/>
            <w:sz w:val="24"/>
            <w:szCs w:val="24"/>
          </w:rPr>
        </w:r>
        <w:r w:rsidR="00230145" w:rsidRPr="00230145">
          <w:rPr>
            <w:rFonts w:ascii="SimSun" w:eastAsia="SimSun" w:hAnsi="SimSun"/>
            <w:b w:val="0"/>
            <w:bCs w:val="0"/>
            <w:noProof/>
            <w:webHidden/>
            <w:sz w:val="24"/>
            <w:szCs w:val="24"/>
          </w:rPr>
          <w:fldChar w:fldCharType="separate"/>
        </w:r>
        <w:r w:rsidR="001D41F7">
          <w:rPr>
            <w:rFonts w:ascii="SimSun" w:eastAsia="SimSun" w:hAnsi="SimSun"/>
            <w:b w:val="0"/>
            <w:bCs w:val="0"/>
            <w:noProof/>
            <w:webHidden/>
            <w:sz w:val="24"/>
            <w:szCs w:val="24"/>
          </w:rPr>
          <w:t>25</w:t>
        </w:r>
        <w:r w:rsidR="00230145" w:rsidRPr="00230145">
          <w:rPr>
            <w:rFonts w:ascii="SimSun" w:eastAsia="SimSun" w:hAnsi="SimSun"/>
            <w:b w:val="0"/>
            <w:bCs w:val="0"/>
            <w:noProof/>
            <w:webHidden/>
            <w:sz w:val="24"/>
            <w:szCs w:val="24"/>
          </w:rPr>
          <w:fldChar w:fldCharType="end"/>
        </w:r>
      </w:hyperlink>
    </w:p>
    <w:p w:rsidR="00230145" w:rsidRPr="00230145" w:rsidRDefault="008D3B0E">
      <w:pPr>
        <w:pStyle w:val="TOC1"/>
        <w:tabs>
          <w:tab w:val="right" w:leader="dot" w:pos="8494"/>
        </w:tabs>
        <w:rPr>
          <w:rFonts w:ascii="SimSun" w:eastAsia="SimSun" w:hAnsi="SimSun" w:cstheme="minorBidi"/>
          <w:b w:val="0"/>
          <w:bCs w:val="0"/>
          <w:caps w:val="0"/>
          <w:noProof/>
          <w:kern w:val="2"/>
          <w:sz w:val="24"/>
          <w:szCs w:val="24"/>
        </w:rPr>
      </w:pPr>
      <w:hyperlink w:anchor="_Toc41489331" w:history="1">
        <w:r w:rsidR="00230145" w:rsidRPr="00230145">
          <w:rPr>
            <w:rStyle w:val="Hyperlink"/>
            <w:rFonts w:ascii="SimSun" w:eastAsia="SimSun" w:hAnsi="SimSun"/>
            <w:b w:val="0"/>
            <w:bCs w:val="0"/>
            <w:noProof/>
            <w:sz w:val="24"/>
            <w:szCs w:val="24"/>
          </w:rPr>
          <w:t>附录B  线性函数的预测关键代码</w:t>
        </w:r>
        <w:r w:rsidR="00230145" w:rsidRPr="00230145">
          <w:rPr>
            <w:rFonts w:ascii="SimSun" w:eastAsia="SimSun" w:hAnsi="SimSun"/>
            <w:b w:val="0"/>
            <w:bCs w:val="0"/>
            <w:noProof/>
            <w:webHidden/>
            <w:sz w:val="24"/>
            <w:szCs w:val="24"/>
          </w:rPr>
          <w:tab/>
        </w:r>
        <w:r w:rsidR="00230145" w:rsidRPr="00230145">
          <w:rPr>
            <w:rFonts w:ascii="SimSun" w:eastAsia="SimSun" w:hAnsi="SimSun"/>
            <w:b w:val="0"/>
            <w:bCs w:val="0"/>
            <w:noProof/>
            <w:webHidden/>
            <w:sz w:val="24"/>
            <w:szCs w:val="24"/>
          </w:rPr>
          <w:fldChar w:fldCharType="begin"/>
        </w:r>
        <w:r w:rsidR="00230145" w:rsidRPr="00230145">
          <w:rPr>
            <w:rFonts w:ascii="SimSun" w:eastAsia="SimSun" w:hAnsi="SimSun"/>
            <w:b w:val="0"/>
            <w:bCs w:val="0"/>
            <w:noProof/>
            <w:webHidden/>
            <w:sz w:val="24"/>
            <w:szCs w:val="24"/>
          </w:rPr>
          <w:instrText xml:space="preserve"> PAGEREF _Toc41489331 \h </w:instrText>
        </w:r>
        <w:r w:rsidR="00230145" w:rsidRPr="00230145">
          <w:rPr>
            <w:rFonts w:ascii="SimSun" w:eastAsia="SimSun" w:hAnsi="SimSun"/>
            <w:b w:val="0"/>
            <w:bCs w:val="0"/>
            <w:noProof/>
            <w:webHidden/>
            <w:sz w:val="24"/>
            <w:szCs w:val="24"/>
          </w:rPr>
        </w:r>
        <w:r w:rsidR="00230145" w:rsidRPr="00230145">
          <w:rPr>
            <w:rFonts w:ascii="SimSun" w:eastAsia="SimSun" w:hAnsi="SimSun"/>
            <w:b w:val="0"/>
            <w:bCs w:val="0"/>
            <w:noProof/>
            <w:webHidden/>
            <w:sz w:val="24"/>
            <w:szCs w:val="24"/>
          </w:rPr>
          <w:fldChar w:fldCharType="separate"/>
        </w:r>
        <w:r w:rsidR="001D41F7">
          <w:rPr>
            <w:rFonts w:ascii="SimSun" w:eastAsia="SimSun" w:hAnsi="SimSun"/>
            <w:b w:val="0"/>
            <w:bCs w:val="0"/>
            <w:noProof/>
            <w:webHidden/>
            <w:sz w:val="24"/>
            <w:szCs w:val="24"/>
          </w:rPr>
          <w:t>27</w:t>
        </w:r>
        <w:r w:rsidR="00230145" w:rsidRPr="00230145">
          <w:rPr>
            <w:rFonts w:ascii="SimSun" w:eastAsia="SimSun" w:hAnsi="SimSun"/>
            <w:b w:val="0"/>
            <w:bCs w:val="0"/>
            <w:noProof/>
            <w:webHidden/>
            <w:sz w:val="24"/>
            <w:szCs w:val="24"/>
          </w:rPr>
          <w:fldChar w:fldCharType="end"/>
        </w:r>
      </w:hyperlink>
    </w:p>
    <w:p w:rsidR="00230145" w:rsidRPr="00230145" w:rsidRDefault="008D3B0E">
      <w:pPr>
        <w:pStyle w:val="TOC1"/>
        <w:tabs>
          <w:tab w:val="right" w:leader="dot" w:pos="8494"/>
        </w:tabs>
        <w:rPr>
          <w:rFonts w:ascii="SimSun" w:eastAsia="SimSun" w:hAnsi="SimSun" w:cstheme="minorBidi"/>
          <w:b w:val="0"/>
          <w:bCs w:val="0"/>
          <w:caps w:val="0"/>
          <w:noProof/>
          <w:kern w:val="2"/>
          <w:sz w:val="24"/>
          <w:szCs w:val="24"/>
        </w:rPr>
      </w:pPr>
      <w:hyperlink w:anchor="_Toc41489332" w:history="1">
        <w:r w:rsidR="00230145" w:rsidRPr="00230145">
          <w:rPr>
            <w:rStyle w:val="Hyperlink"/>
            <w:rFonts w:ascii="SimSun" w:eastAsia="SimSun" w:hAnsi="SimSun"/>
            <w:b w:val="0"/>
            <w:bCs w:val="0"/>
            <w:noProof/>
            <w:sz w:val="24"/>
            <w:szCs w:val="24"/>
          </w:rPr>
          <w:t>附录C  鸢尾花数据集的分类关键代码</w:t>
        </w:r>
        <w:r w:rsidR="00230145" w:rsidRPr="00230145">
          <w:rPr>
            <w:rFonts w:ascii="SimSun" w:eastAsia="SimSun" w:hAnsi="SimSun"/>
            <w:b w:val="0"/>
            <w:bCs w:val="0"/>
            <w:noProof/>
            <w:webHidden/>
            <w:sz w:val="24"/>
            <w:szCs w:val="24"/>
          </w:rPr>
          <w:tab/>
        </w:r>
        <w:r w:rsidR="00230145" w:rsidRPr="00230145">
          <w:rPr>
            <w:rFonts w:ascii="SimSun" w:eastAsia="SimSun" w:hAnsi="SimSun"/>
            <w:b w:val="0"/>
            <w:bCs w:val="0"/>
            <w:noProof/>
            <w:webHidden/>
            <w:sz w:val="24"/>
            <w:szCs w:val="24"/>
          </w:rPr>
          <w:fldChar w:fldCharType="begin"/>
        </w:r>
        <w:r w:rsidR="00230145" w:rsidRPr="00230145">
          <w:rPr>
            <w:rFonts w:ascii="SimSun" w:eastAsia="SimSun" w:hAnsi="SimSun"/>
            <w:b w:val="0"/>
            <w:bCs w:val="0"/>
            <w:noProof/>
            <w:webHidden/>
            <w:sz w:val="24"/>
            <w:szCs w:val="24"/>
          </w:rPr>
          <w:instrText xml:space="preserve"> PAGEREF _Toc41489332 \h </w:instrText>
        </w:r>
        <w:r w:rsidR="00230145" w:rsidRPr="00230145">
          <w:rPr>
            <w:rFonts w:ascii="SimSun" w:eastAsia="SimSun" w:hAnsi="SimSun"/>
            <w:b w:val="0"/>
            <w:bCs w:val="0"/>
            <w:noProof/>
            <w:webHidden/>
            <w:sz w:val="24"/>
            <w:szCs w:val="24"/>
          </w:rPr>
        </w:r>
        <w:r w:rsidR="00230145" w:rsidRPr="00230145">
          <w:rPr>
            <w:rFonts w:ascii="SimSun" w:eastAsia="SimSun" w:hAnsi="SimSun"/>
            <w:b w:val="0"/>
            <w:bCs w:val="0"/>
            <w:noProof/>
            <w:webHidden/>
            <w:sz w:val="24"/>
            <w:szCs w:val="24"/>
          </w:rPr>
          <w:fldChar w:fldCharType="separate"/>
        </w:r>
        <w:r w:rsidR="001D41F7">
          <w:rPr>
            <w:rFonts w:ascii="SimSun" w:eastAsia="SimSun" w:hAnsi="SimSun"/>
            <w:b w:val="0"/>
            <w:bCs w:val="0"/>
            <w:noProof/>
            <w:webHidden/>
            <w:sz w:val="24"/>
            <w:szCs w:val="24"/>
          </w:rPr>
          <w:t>28</w:t>
        </w:r>
        <w:r w:rsidR="00230145" w:rsidRPr="00230145">
          <w:rPr>
            <w:rFonts w:ascii="SimSun" w:eastAsia="SimSun" w:hAnsi="SimSun"/>
            <w:b w:val="0"/>
            <w:bCs w:val="0"/>
            <w:noProof/>
            <w:webHidden/>
            <w:sz w:val="24"/>
            <w:szCs w:val="24"/>
          </w:rPr>
          <w:fldChar w:fldCharType="end"/>
        </w:r>
      </w:hyperlink>
    </w:p>
    <w:p w:rsidR="00230145" w:rsidRDefault="008D3B0E">
      <w:pPr>
        <w:pStyle w:val="TOC1"/>
        <w:tabs>
          <w:tab w:val="right" w:leader="dot" w:pos="8494"/>
        </w:tabs>
        <w:rPr>
          <w:rFonts w:eastAsiaTheme="minorEastAsia" w:hAnsiTheme="minorHAnsi" w:cstheme="minorBidi"/>
          <w:b w:val="0"/>
          <w:bCs w:val="0"/>
          <w:caps w:val="0"/>
          <w:noProof/>
          <w:kern w:val="2"/>
          <w:sz w:val="21"/>
          <w:szCs w:val="24"/>
        </w:rPr>
      </w:pPr>
      <w:hyperlink w:anchor="_Toc41489333" w:history="1">
        <w:r w:rsidR="00230145" w:rsidRPr="00230145">
          <w:rPr>
            <w:rStyle w:val="Hyperlink"/>
            <w:rFonts w:ascii="SimSun" w:eastAsia="SimSun" w:hAnsi="SimSun"/>
            <w:b w:val="0"/>
            <w:bCs w:val="0"/>
            <w:noProof/>
            <w:sz w:val="24"/>
            <w:szCs w:val="24"/>
          </w:rPr>
          <w:t>致谢</w:t>
        </w:r>
        <w:r w:rsidR="00230145" w:rsidRPr="00230145">
          <w:rPr>
            <w:rFonts w:ascii="SimSun" w:eastAsia="SimSun" w:hAnsi="SimSun"/>
            <w:b w:val="0"/>
            <w:bCs w:val="0"/>
            <w:noProof/>
            <w:webHidden/>
            <w:sz w:val="24"/>
            <w:szCs w:val="24"/>
          </w:rPr>
          <w:tab/>
        </w:r>
        <w:r w:rsidR="00230145" w:rsidRPr="00230145">
          <w:rPr>
            <w:rFonts w:ascii="SimSun" w:eastAsia="SimSun" w:hAnsi="SimSun"/>
            <w:b w:val="0"/>
            <w:bCs w:val="0"/>
            <w:noProof/>
            <w:webHidden/>
            <w:sz w:val="24"/>
            <w:szCs w:val="24"/>
          </w:rPr>
          <w:fldChar w:fldCharType="begin"/>
        </w:r>
        <w:r w:rsidR="00230145" w:rsidRPr="00230145">
          <w:rPr>
            <w:rFonts w:ascii="SimSun" w:eastAsia="SimSun" w:hAnsi="SimSun"/>
            <w:b w:val="0"/>
            <w:bCs w:val="0"/>
            <w:noProof/>
            <w:webHidden/>
            <w:sz w:val="24"/>
            <w:szCs w:val="24"/>
          </w:rPr>
          <w:instrText xml:space="preserve"> PAGEREF _Toc41489333 \h </w:instrText>
        </w:r>
        <w:r w:rsidR="00230145" w:rsidRPr="00230145">
          <w:rPr>
            <w:rFonts w:ascii="SimSun" w:eastAsia="SimSun" w:hAnsi="SimSun"/>
            <w:b w:val="0"/>
            <w:bCs w:val="0"/>
            <w:noProof/>
            <w:webHidden/>
            <w:sz w:val="24"/>
            <w:szCs w:val="24"/>
          </w:rPr>
        </w:r>
        <w:r w:rsidR="00230145" w:rsidRPr="00230145">
          <w:rPr>
            <w:rFonts w:ascii="SimSun" w:eastAsia="SimSun" w:hAnsi="SimSun"/>
            <w:b w:val="0"/>
            <w:bCs w:val="0"/>
            <w:noProof/>
            <w:webHidden/>
            <w:sz w:val="24"/>
            <w:szCs w:val="24"/>
          </w:rPr>
          <w:fldChar w:fldCharType="separate"/>
        </w:r>
        <w:r w:rsidR="001D41F7">
          <w:rPr>
            <w:rFonts w:ascii="SimSun" w:eastAsia="SimSun" w:hAnsi="SimSun"/>
            <w:b w:val="0"/>
            <w:bCs w:val="0"/>
            <w:noProof/>
            <w:webHidden/>
            <w:sz w:val="24"/>
            <w:szCs w:val="24"/>
          </w:rPr>
          <w:t>30</w:t>
        </w:r>
        <w:r w:rsidR="00230145" w:rsidRPr="00230145">
          <w:rPr>
            <w:rFonts w:ascii="SimSun" w:eastAsia="SimSun" w:hAnsi="SimSun"/>
            <w:b w:val="0"/>
            <w:bCs w:val="0"/>
            <w:noProof/>
            <w:webHidden/>
            <w:sz w:val="24"/>
            <w:szCs w:val="24"/>
          </w:rPr>
          <w:fldChar w:fldCharType="end"/>
        </w:r>
      </w:hyperlink>
    </w:p>
    <w:p w:rsidR="00FF6F2B" w:rsidRDefault="002E0119">
      <w:pPr>
        <w:rPr>
          <w:sz w:val="22"/>
          <w:szCs w:val="22"/>
        </w:rPr>
      </w:pPr>
      <w:r w:rsidRPr="00EE7E23">
        <w:rPr>
          <w:rFonts w:ascii="SimSun" w:hAnsi="SimSun"/>
        </w:rPr>
        <w:fldChar w:fldCharType="end"/>
      </w:r>
      <w:bookmarkEnd w:id="16"/>
      <w:bookmarkEnd w:id="17"/>
    </w:p>
    <w:p w:rsidR="00FF6F2B" w:rsidRDefault="00FF6F2B">
      <w:pPr>
        <w:rPr>
          <w:sz w:val="22"/>
          <w:szCs w:val="22"/>
        </w:rPr>
      </w:pPr>
    </w:p>
    <w:p w:rsidR="002E0119" w:rsidRDefault="002E0119" w:rsidP="00FF6F2B">
      <w:pPr>
        <w:pStyle w:val="Heading1"/>
        <w:sectPr w:rsidR="002E0119" w:rsidSect="00C135E1">
          <w:headerReference w:type="even" r:id="rId21"/>
          <w:headerReference w:type="default" r:id="rId22"/>
          <w:footerReference w:type="even" r:id="rId23"/>
          <w:footerReference w:type="default" r:id="rId24"/>
          <w:pgSz w:w="11906" w:h="16838"/>
          <w:pgMar w:top="1701" w:right="1701" w:bottom="1701" w:left="1701" w:header="1134" w:footer="1134" w:gutter="0"/>
          <w:pgNumType w:fmt="upperRoman" w:start="3"/>
          <w:cols w:space="720"/>
          <w:formProt w:val="0"/>
          <w:docGrid w:type="lines" w:linePitch="326"/>
        </w:sectPr>
      </w:pPr>
    </w:p>
    <w:p w:rsidR="001D0EFF" w:rsidRDefault="001B5EC6" w:rsidP="00FF6F2B">
      <w:pPr>
        <w:pStyle w:val="Heading1"/>
      </w:pPr>
      <w:bookmarkStart w:id="21" w:name="_Toc41489293"/>
      <w:bookmarkStart w:id="22" w:name="OLE_LINK268"/>
      <w:bookmarkStart w:id="23" w:name="OLE_LINK269"/>
      <w:bookmarkStart w:id="24" w:name="OLE_LINK266"/>
      <w:bookmarkStart w:id="25" w:name="OLE_LINK267"/>
      <w:r>
        <w:rPr>
          <w:rFonts w:hint="eastAsia"/>
        </w:rPr>
        <w:lastRenderedPageBreak/>
        <w:t>第</w:t>
      </w:r>
      <w:r w:rsidR="00FF6F2B">
        <w:rPr>
          <w:rFonts w:hint="eastAsia"/>
        </w:rPr>
        <w:t>1</w:t>
      </w:r>
      <w:r>
        <w:rPr>
          <w:rFonts w:hint="eastAsia"/>
        </w:rPr>
        <w:t>章</w:t>
      </w:r>
      <w:r w:rsidR="00FF6F2B">
        <w:rPr>
          <w:rFonts w:hint="eastAsia"/>
        </w:rPr>
        <w:t xml:space="preserve"> </w:t>
      </w:r>
      <w:r w:rsidR="00FF6F2B">
        <w:t xml:space="preserve"> </w:t>
      </w:r>
      <w:r>
        <w:rPr>
          <w:rFonts w:hint="eastAsia"/>
        </w:rPr>
        <w:t>绪论</w:t>
      </w:r>
      <w:bookmarkEnd w:id="21"/>
    </w:p>
    <w:p w:rsidR="001D0EFF" w:rsidRDefault="001B5EC6" w:rsidP="00FF6F2B">
      <w:pPr>
        <w:pStyle w:val="Heading2"/>
        <w:spacing w:before="163"/>
      </w:pPr>
      <w:bookmarkStart w:id="26" w:name="_Toc41489294"/>
      <w:r>
        <w:rPr>
          <w:rFonts w:hint="eastAsia"/>
        </w:rPr>
        <w:t>1</w:t>
      </w:r>
      <w:r>
        <w:t>.1</w:t>
      </w:r>
      <w:r>
        <w:rPr>
          <w:rFonts w:hint="eastAsia"/>
        </w:rPr>
        <w:t>研究目的和意义</w:t>
      </w:r>
      <w:bookmarkEnd w:id="26"/>
    </w:p>
    <w:p w:rsidR="001D0EFF" w:rsidRDefault="001B5EC6" w:rsidP="00FF6F2B">
      <w:pPr>
        <w:ind w:firstLineChars="200" w:firstLine="480"/>
      </w:pPr>
      <w:r>
        <w:t>机器学习（</w:t>
      </w:r>
      <w:r>
        <w:t>Machine Learning</w:t>
      </w:r>
      <w:r>
        <w:t>）是人工智能（</w:t>
      </w:r>
      <w:r>
        <w:t>AI</w:t>
      </w:r>
      <w:r>
        <w:t>）研究和实践的一个领域，</w:t>
      </w:r>
      <w:r>
        <w:rPr>
          <w:rFonts w:hint="eastAsia"/>
        </w:rPr>
        <w:t>它使用计算机学习经验，以此改善他们的认知和行动。机器学习可以从数据和经验中不断改进，以此智能和快捷的处理大量学科中的复杂信息，其宗旨就是利用计算机处理量化问题的高效性，通过多种方式对现象进行估计，为决策提供建议以及指导和纠正。</w:t>
      </w:r>
    </w:p>
    <w:p w:rsidR="001D0EFF" w:rsidRDefault="001B5EC6" w:rsidP="00FF6F2B">
      <w:pPr>
        <w:ind w:firstLineChars="200" w:firstLine="480"/>
      </w:pPr>
      <w:r>
        <w:rPr>
          <w:rFonts w:hint="eastAsia"/>
        </w:rPr>
        <w:t>在处理分类与回归分析中，由于计算机在处理量化数据上有很大的优势，机器学习能够分析大量的数据，发现人类无法发现的特定趋势和模式。并且在机器学习中，我们不需要关注项目中的每一步骤，由于我们赋予机器学习自我学习的能力，它可以自动处理新数据以及根据新数据来改进自身算法。随着处理数据的积累，其精度和效率可以不断的提高，这能够使得机器学习作出更好的判断。</w:t>
      </w:r>
    </w:p>
    <w:p w:rsidR="001D0EFF" w:rsidRDefault="001B5EC6" w:rsidP="00FF6F2B">
      <w:r>
        <w:rPr>
          <w:rFonts w:hint="eastAsia"/>
        </w:rPr>
        <w:t>随机森林算法作为机器学习的一种，且由于其集成学习的思想，它能够在众多分类器生成的结果之中进行投票，选择最优的结果。并且随机森林算法可以降低单个分类器造成的过拟合风险，从而达到高精度的分类与回归结果。本文的主要目的就是研究随机森林算法的基本原理，适用条件，以及如何利用该算法处理实际分类与回归问题。</w:t>
      </w:r>
    </w:p>
    <w:p w:rsidR="001D0EFF" w:rsidRDefault="001B5EC6" w:rsidP="00FF6F2B">
      <w:pPr>
        <w:pStyle w:val="Heading2"/>
        <w:spacing w:before="163"/>
      </w:pPr>
      <w:bookmarkStart w:id="27" w:name="_Toc41489295"/>
      <w:r>
        <w:rPr>
          <w:rFonts w:hint="eastAsia"/>
        </w:rPr>
        <w:t>1</w:t>
      </w:r>
      <w:r>
        <w:t>.2</w:t>
      </w:r>
      <w:r>
        <w:rPr>
          <w:rFonts w:hint="eastAsia"/>
        </w:rPr>
        <w:t>国内外研究现状</w:t>
      </w:r>
      <w:bookmarkEnd w:id="27"/>
    </w:p>
    <w:p w:rsidR="001D0EFF" w:rsidRDefault="001B5EC6" w:rsidP="00FF6F2B">
      <w:pPr>
        <w:ind w:firstLineChars="200" w:firstLine="480"/>
      </w:pPr>
      <w:r>
        <w:t>1996</w:t>
      </w:r>
      <w:r>
        <w:rPr>
          <w:rFonts w:hint="eastAsia"/>
        </w:rPr>
        <w:t>年，</w:t>
      </w:r>
      <w:bookmarkStart w:id="28" w:name="OLE_LINK112"/>
      <w:bookmarkStart w:id="29" w:name="OLE_LINK113"/>
      <w:r>
        <w:t xml:space="preserve">Leo </w:t>
      </w:r>
      <w:proofErr w:type="spellStart"/>
      <w:r>
        <w:t>Breiman</w:t>
      </w:r>
      <w:bookmarkEnd w:id="28"/>
      <w:bookmarkEnd w:id="29"/>
      <w:proofErr w:type="spellEnd"/>
      <w:r>
        <w:t xml:space="preserve"> </w:t>
      </w:r>
      <w:r>
        <w:rPr>
          <w:rFonts w:hint="eastAsia"/>
        </w:rPr>
        <w:t>提出了</w:t>
      </w:r>
      <w:r>
        <w:rPr>
          <w:rFonts w:hint="eastAsia"/>
        </w:rPr>
        <w:t>bagging</w:t>
      </w:r>
      <w:r>
        <w:rPr>
          <w:vertAlign w:val="superscript"/>
        </w:rPr>
        <w:t>[1]</w:t>
      </w:r>
      <w:r>
        <w:rPr>
          <w:rFonts w:hint="eastAsia"/>
        </w:rPr>
        <w:t>思想，即</w:t>
      </w:r>
      <w:r>
        <w:t>一种生成</w:t>
      </w:r>
      <w:r>
        <w:rPr>
          <w:rFonts w:hint="eastAsia"/>
        </w:rPr>
        <w:t>多个分类器</w:t>
      </w:r>
      <w:r>
        <w:t>并</w:t>
      </w:r>
      <w:r>
        <w:rPr>
          <w:rFonts w:hint="eastAsia"/>
        </w:rPr>
        <w:t>对每个分类器得出的结果进行投票，得出最终结果的</w:t>
      </w:r>
      <w:r>
        <w:t>方法。</w:t>
      </w:r>
      <w:r>
        <w:rPr>
          <w:rFonts w:hint="eastAsia"/>
        </w:rPr>
        <w:t>2</w:t>
      </w:r>
      <w:r>
        <w:t>001</w:t>
      </w:r>
      <w:r>
        <w:rPr>
          <w:rFonts w:hint="eastAsia"/>
        </w:rPr>
        <w:t>年，</w:t>
      </w:r>
      <w:r>
        <w:t xml:space="preserve">Leo </w:t>
      </w:r>
      <w:proofErr w:type="spellStart"/>
      <w:r>
        <w:t>Breiman</w:t>
      </w:r>
      <w:proofErr w:type="spellEnd"/>
      <w:r>
        <w:rPr>
          <w:rFonts w:hint="eastAsia"/>
        </w:rPr>
        <w:t>在</w:t>
      </w:r>
      <w:bookmarkStart w:id="30" w:name="OLE_LINK8"/>
      <w:r>
        <w:rPr>
          <w:rFonts w:hint="eastAsia"/>
        </w:rPr>
        <w:t>bagging</w:t>
      </w:r>
      <w:bookmarkEnd w:id="30"/>
      <w:r>
        <w:rPr>
          <w:rFonts w:hint="eastAsia"/>
        </w:rPr>
        <w:t>思想的基础上，将之与随机子空间方法结合提出了随机森林算法。在</w:t>
      </w:r>
      <w:r>
        <w:rPr>
          <w:rFonts w:hint="eastAsia"/>
        </w:rPr>
        <w:t>2</w:t>
      </w:r>
      <w:r>
        <w:t>0</w:t>
      </w:r>
      <w:r>
        <w:rPr>
          <w:rFonts w:hint="eastAsia"/>
        </w:rPr>
        <w:t>年里，众多科学家和学者使用随机森林算法解决了各个领域的分类与回归问题，并且国内外对随机森林算法进行了进一步的改进与研究。</w:t>
      </w:r>
    </w:p>
    <w:p w:rsidR="001D0EFF" w:rsidRDefault="001B5EC6" w:rsidP="00FF6F2B">
      <w:pPr>
        <w:pStyle w:val="Heading3"/>
        <w:spacing w:before="163"/>
      </w:pPr>
      <w:bookmarkStart w:id="31" w:name="_Toc41489296"/>
      <w:r>
        <w:rPr>
          <w:rFonts w:hint="eastAsia"/>
        </w:rPr>
        <w:t>1</w:t>
      </w:r>
      <w:r>
        <w:t>.2.1</w:t>
      </w:r>
      <w:r>
        <w:rPr>
          <w:rFonts w:hint="eastAsia"/>
        </w:rPr>
        <w:t>随机森林算法在各学科领域中的应用</w:t>
      </w:r>
      <w:bookmarkEnd w:id="31"/>
    </w:p>
    <w:p w:rsidR="001D0EFF" w:rsidRDefault="001B5EC6" w:rsidP="00FF6F2B">
      <w:pPr>
        <w:ind w:firstLineChars="200" w:firstLine="480"/>
      </w:pPr>
      <w:r>
        <w:rPr>
          <w:rFonts w:hint="eastAsia"/>
        </w:rPr>
        <w:t>在环境、生态学领域中，</w:t>
      </w:r>
      <w:r>
        <w:t>彭潮</w:t>
      </w:r>
      <w:r>
        <w:rPr>
          <w:vertAlign w:val="superscript"/>
        </w:rPr>
        <w:t>[3]</w:t>
      </w:r>
      <w:r>
        <w:rPr>
          <w:rFonts w:hint="eastAsia"/>
        </w:rPr>
        <w:t>等人利用随机森林算法的高精度等优点，对煤粉的组成成分进行了回归分析，并预测了不同煤粉的组成对着火温度的影响。</w:t>
      </w:r>
      <w:r>
        <w:t>胡梦珺</w:t>
      </w:r>
      <w:r>
        <w:rPr>
          <w:vertAlign w:val="superscript"/>
        </w:rPr>
        <w:t>[4]</w:t>
      </w:r>
      <w:r>
        <w:rPr>
          <w:rFonts w:hint="eastAsia"/>
        </w:rPr>
        <w:t>等人对随机森林算法中决策树的个数以及每个树节点的变量个数进行优化，通过对</w:t>
      </w:r>
      <w:r>
        <w:t>2000</w:t>
      </w:r>
      <w:r>
        <w:rPr>
          <w:rFonts w:hint="eastAsia"/>
        </w:rPr>
        <w:t>多个特征参数与</w:t>
      </w:r>
      <w:r>
        <w:rPr>
          <w:rFonts w:hint="eastAsia"/>
        </w:rPr>
        <w:t>5</w:t>
      </w:r>
      <w:r>
        <w:t>00</w:t>
      </w:r>
      <w:r>
        <w:rPr>
          <w:rFonts w:hint="eastAsia"/>
        </w:rPr>
        <w:t>余训练结果组成的训练集组成的训练样本，分析了兰州市重金属污染的地区特征与时间特征。</w:t>
      </w:r>
      <w:r>
        <w:t>陈军飞</w:t>
      </w:r>
      <w:r>
        <w:rPr>
          <w:vertAlign w:val="superscript"/>
        </w:rPr>
        <w:t>[5]</w:t>
      </w:r>
      <w:r>
        <w:rPr>
          <w:rFonts w:hint="eastAsia"/>
        </w:rPr>
        <w:t>等人利用随机森林算法，对导致洪水发生的各类因素进行分析，用环境和时间因素对洪水发生风</w:t>
      </w:r>
      <w:r>
        <w:rPr>
          <w:rFonts w:hint="eastAsia"/>
        </w:rPr>
        <w:lastRenderedPageBreak/>
        <w:t>险度建立了完整的评估模型，并且将随机森林算法与其他机器学习算法进行精确</w:t>
      </w:r>
      <w:bookmarkStart w:id="32" w:name="OLE_LINK270"/>
      <w:bookmarkStart w:id="33" w:name="OLE_LINK271"/>
      <w:bookmarkEnd w:id="22"/>
      <w:bookmarkEnd w:id="23"/>
      <w:r>
        <w:rPr>
          <w:rFonts w:hint="eastAsia"/>
        </w:rPr>
        <w:t>度比较，得出随机森林算法精确度更高的结果。</w:t>
      </w:r>
      <w:r>
        <w:t>杭琦</w:t>
      </w:r>
      <w:r>
        <w:rPr>
          <w:vertAlign w:val="superscript"/>
        </w:rPr>
        <w:t>[6]</w:t>
      </w:r>
      <w:r>
        <w:rPr>
          <w:rFonts w:hint="eastAsia"/>
        </w:rPr>
        <w:t>在对决策树特征选择方法进行优化后，利用改进的随机森林算法，对各种影响城市空气质量因素进行分类与回归分析，提出了一种新的评价与预测地区空气质量水平的方法。</w:t>
      </w:r>
      <w:r>
        <w:t>包青岭</w:t>
      </w:r>
      <w:r>
        <w:rPr>
          <w:rFonts w:hint="eastAsia"/>
          <w:vertAlign w:val="superscript"/>
        </w:rPr>
        <w:t>[</w:t>
      </w:r>
      <w:r>
        <w:rPr>
          <w:vertAlign w:val="superscript"/>
        </w:rPr>
        <w:t>7]</w:t>
      </w:r>
      <w:r>
        <w:rPr>
          <w:rFonts w:hint="eastAsia"/>
        </w:rPr>
        <w:t>等人在新疆地区进行土壤采样，并对土壤进行光谱分析，用对地区已有有机质含量数据进行训练后，建立了一种利用随机森林算法对地区土壤有机质含量的检测模型，大大加快了土壤检测的精确度与速度。</w:t>
      </w:r>
      <w:r>
        <w:t>潘登</w:t>
      </w:r>
      <w:r>
        <w:rPr>
          <w:rFonts w:hint="eastAsia"/>
          <w:vertAlign w:val="superscript"/>
        </w:rPr>
        <w:t>[</w:t>
      </w:r>
      <w:r>
        <w:rPr>
          <w:vertAlign w:val="superscript"/>
        </w:rPr>
        <w:t>8]</w:t>
      </w:r>
      <w:r>
        <w:rPr>
          <w:rFonts w:hint="eastAsia"/>
        </w:rPr>
        <w:t>等人选取可燃物湿度等因素，对地区林火预测建立了随机算法模型，预测了各因素对火灾发生的影响，并且与其他机器学习算法模型进行比较，得出了一种高精度的预测模型。</w:t>
      </w:r>
    </w:p>
    <w:p w:rsidR="001D0EFF" w:rsidRDefault="001B5EC6" w:rsidP="00FF6F2B">
      <w:pPr>
        <w:ind w:firstLineChars="200" w:firstLine="480"/>
      </w:pPr>
      <w:r>
        <w:rPr>
          <w:rFonts w:hint="eastAsia"/>
        </w:rPr>
        <w:t>在医学领域中，</w:t>
      </w:r>
      <w:r>
        <w:t>孙凯</w:t>
      </w:r>
      <w:r>
        <w:rPr>
          <w:rFonts w:hint="eastAsia"/>
          <w:vertAlign w:val="superscript"/>
        </w:rPr>
        <w:t>[</w:t>
      </w:r>
      <w:r>
        <w:rPr>
          <w:vertAlign w:val="superscript"/>
        </w:rPr>
        <w:t>9]</w:t>
      </w:r>
      <w:r>
        <w:rPr>
          <w:rFonts w:hint="eastAsia"/>
        </w:rPr>
        <w:t>提出了一种对医学成像进行分析，利用随机森林算法检测图像，判断患者肿瘤位置。由于该算法的高精准度，医生能够获取精准的判断，进行诊断治疗。</w:t>
      </w:r>
      <w:r>
        <w:t>杨美洁</w:t>
      </w:r>
      <w:r>
        <w:rPr>
          <w:rFonts w:hint="eastAsia"/>
          <w:vertAlign w:val="superscript"/>
        </w:rPr>
        <w:t>[</w:t>
      </w:r>
      <w:r>
        <w:rPr>
          <w:vertAlign w:val="superscript"/>
        </w:rPr>
        <w:t>10]</w:t>
      </w:r>
      <w:r>
        <w:rPr>
          <w:rFonts w:hint="eastAsia"/>
        </w:rPr>
        <w:t>等人将人年龄，性别，胰岛素含量等因素作为特征向量，利用随机森林算法，根据此些因素，对受试者是否患糖尿病建立了预测模型。</w:t>
      </w:r>
      <w:r>
        <w:t>张英男</w:t>
      </w:r>
      <w:r>
        <w:rPr>
          <w:vertAlign w:val="superscript"/>
        </w:rPr>
        <w:t>[11]</w:t>
      </w:r>
      <w:r>
        <w:rPr>
          <w:rFonts w:hint="eastAsia"/>
        </w:rPr>
        <w:t>等人将吸烟情况，饮酒情况，是否进行体育锻炼，食用蔬菜水果习惯等因素作为特征变量，利用随机森林算法建立老年痴呆症的预测模型，很好的计算出特征因素的重要性排序。王平</w:t>
      </w:r>
      <w:r>
        <w:rPr>
          <w:rFonts w:hint="eastAsia"/>
          <w:vertAlign w:val="superscript"/>
        </w:rPr>
        <w:t>[</w:t>
      </w:r>
      <w:r>
        <w:rPr>
          <w:vertAlign w:val="superscript"/>
        </w:rPr>
        <w:t>12]</w:t>
      </w:r>
      <w:r>
        <w:rPr>
          <w:rFonts w:hint="eastAsia"/>
        </w:rPr>
        <w:t>等人将正负样本数据分开处理，讨论随机森林不同决策树之间的相关系数，缩小泛化误差，并利用改进的算法对乳腺癌诊断建立预测模型，方便医生临床诊断。</w:t>
      </w:r>
    </w:p>
    <w:p w:rsidR="001D0EFF" w:rsidRDefault="001B5EC6" w:rsidP="00FF6F2B">
      <w:pPr>
        <w:ind w:firstLineChars="200" w:firstLine="480"/>
      </w:pPr>
      <w:r>
        <w:rPr>
          <w:rFonts w:hint="eastAsia"/>
        </w:rPr>
        <w:t>在金融领域，</w:t>
      </w:r>
      <w:r>
        <w:t>郭建山</w:t>
      </w:r>
      <w:r>
        <w:rPr>
          <w:rFonts w:hint="eastAsia"/>
          <w:vertAlign w:val="superscript"/>
        </w:rPr>
        <w:t>[</w:t>
      </w:r>
      <w:r>
        <w:rPr>
          <w:vertAlign w:val="superscript"/>
        </w:rPr>
        <w:t>13]</w:t>
      </w:r>
      <w:r>
        <w:rPr>
          <w:rFonts w:hint="eastAsia"/>
        </w:rPr>
        <w:t>等人通过分析年龄，性别，还款情况的</w:t>
      </w:r>
      <w:r>
        <w:rPr>
          <w:rFonts w:hint="eastAsia"/>
        </w:rPr>
        <w:t>2</w:t>
      </w:r>
      <w:r>
        <w:t>0</w:t>
      </w:r>
      <w:r>
        <w:rPr>
          <w:rFonts w:hint="eastAsia"/>
        </w:rPr>
        <w:t>余种特征变量，建立基于随机森林算法的信用卡还款违约预测模型，并且与</w:t>
      </w:r>
      <w:r>
        <w:t>KNN</w:t>
      </w:r>
      <w:r>
        <w:rPr>
          <w:rFonts w:hint="eastAsia"/>
        </w:rPr>
        <w:t>等算法比较，发现随机森林算法具有更高的精确性。</w:t>
      </w:r>
      <w:r>
        <w:t>马晓君</w:t>
      </w:r>
      <w:r>
        <w:rPr>
          <w:vertAlign w:val="superscript"/>
        </w:rPr>
        <w:t>[14]</w:t>
      </w:r>
      <w:r>
        <w:rPr>
          <w:rFonts w:hint="eastAsia"/>
        </w:rPr>
        <w:t>等人对决策树权重进行修正，计算最优决策树数量，很好的避免了过拟合的情况，并利用优化的随机森林算法对上市公司信用等级建立了评级模型。</w:t>
      </w:r>
      <w:r>
        <w:t>朱青</w:t>
      </w:r>
      <w:r>
        <w:rPr>
          <w:vertAlign w:val="superscript"/>
        </w:rPr>
        <w:t>[</w:t>
      </w:r>
      <w:r>
        <w:rPr>
          <w:rFonts w:hint="eastAsia"/>
          <w:vertAlign w:val="superscript"/>
        </w:rPr>
        <w:t>1</w:t>
      </w:r>
      <w:r>
        <w:rPr>
          <w:vertAlign w:val="superscript"/>
        </w:rPr>
        <w:t>5</w:t>
      </w:r>
      <w:r>
        <w:rPr>
          <w:rFonts w:hint="eastAsia"/>
          <w:vertAlign w:val="superscript"/>
        </w:rPr>
        <w:t>]</w:t>
      </w:r>
      <w:r>
        <w:rPr>
          <w:rFonts w:hint="eastAsia"/>
        </w:rPr>
        <w:t>通过对机构持股比例，基金经理能力能十余种特征变量进行分析，利用随机森林算法对开放式基金进行评级，并与</w:t>
      </w:r>
      <w:r>
        <w:t>SVM</w:t>
      </w:r>
      <w:r>
        <w:rPr>
          <w:rFonts w:hint="eastAsia"/>
        </w:rPr>
        <w:t>等其余机器学习方法进行比较，得出了一种准确度更高的基金评级模型。</w:t>
      </w:r>
      <w:r>
        <w:t>张潇</w:t>
      </w:r>
      <w:r>
        <w:rPr>
          <w:vertAlign w:val="superscript"/>
        </w:rPr>
        <w:t>[16]</w:t>
      </w:r>
      <w:r>
        <w:rPr>
          <w:rFonts w:hint="eastAsia"/>
        </w:rPr>
        <w:t>等人将市盈率，市净率等</w:t>
      </w:r>
      <w:r>
        <w:rPr>
          <w:rFonts w:hint="eastAsia"/>
        </w:rPr>
        <w:t>8</w:t>
      </w:r>
      <w:r>
        <w:rPr>
          <w:rFonts w:hint="eastAsia"/>
        </w:rPr>
        <w:t>项特征变量作为判断股票选取的技术指标，将过去三年内十几只股票进行训练，建造了一种高精确度的股票预测模型。</w:t>
      </w:r>
    </w:p>
    <w:p w:rsidR="001D0EFF" w:rsidRDefault="001B5EC6" w:rsidP="00FF6F2B">
      <w:pPr>
        <w:pStyle w:val="Heading3"/>
        <w:spacing w:before="163"/>
      </w:pPr>
      <w:bookmarkStart w:id="34" w:name="_Toc41489297"/>
      <w:r>
        <w:rPr>
          <w:rFonts w:hint="eastAsia"/>
        </w:rPr>
        <w:t>1</w:t>
      </w:r>
      <w:r>
        <w:t>.2.2</w:t>
      </w:r>
      <w:r>
        <w:rPr>
          <w:rFonts w:hint="eastAsia"/>
        </w:rPr>
        <w:t>随机森林算法的改进</w:t>
      </w:r>
      <w:bookmarkEnd w:id="34"/>
    </w:p>
    <w:p w:rsidR="001D0EFF" w:rsidRDefault="001B5EC6" w:rsidP="00FF6F2B">
      <w:pPr>
        <w:ind w:firstLineChars="200" w:firstLine="480"/>
      </w:pPr>
      <w:r>
        <w:t xml:space="preserve">Jerome H. </w:t>
      </w:r>
      <w:proofErr w:type="gramStart"/>
      <w:r>
        <w:t>Friedman</w:t>
      </w:r>
      <w:r>
        <w:rPr>
          <w:vertAlign w:val="superscript"/>
        </w:rPr>
        <w:t>[</w:t>
      </w:r>
      <w:proofErr w:type="gramEnd"/>
      <w:r>
        <w:rPr>
          <w:vertAlign w:val="superscript"/>
        </w:rPr>
        <w:t>17]</w:t>
      </w:r>
      <w:r>
        <w:rPr>
          <w:rFonts w:hint="eastAsia"/>
        </w:rPr>
        <w:t>在</w:t>
      </w:r>
      <w:r>
        <w:rPr>
          <w:rFonts w:hint="eastAsia"/>
        </w:rPr>
        <w:t>2</w:t>
      </w:r>
      <w:r>
        <w:t>001</w:t>
      </w:r>
      <w:r>
        <w:rPr>
          <w:rFonts w:hint="eastAsia"/>
        </w:rPr>
        <w:t>年提出了一种</w:t>
      </w:r>
      <w:r>
        <w:t>从函数空间的数值优化角度出发，而不是从参数空间出发</w:t>
      </w:r>
      <w:r>
        <w:rPr>
          <w:rFonts w:hint="eastAsia"/>
        </w:rPr>
        <w:t>，</w:t>
      </w:r>
      <w:r>
        <w:t>在逐级加性扩展和急剧下降最小化之间建立了联系。在任何拟合准则的基础上，提出了一种广义</w:t>
      </w:r>
      <w:bookmarkStart w:id="35" w:name="OLE_LINK168"/>
      <w:bookmarkStart w:id="36" w:name="OLE_LINK167"/>
      <w:r>
        <w:t>梯度</w:t>
      </w:r>
      <w:r>
        <w:rPr>
          <w:rFonts w:hint="eastAsia"/>
        </w:rPr>
        <w:t>提升随机森林算法</w:t>
      </w:r>
      <w:bookmarkEnd w:id="35"/>
      <w:bookmarkEnd w:id="36"/>
      <w:r>
        <w:rPr>
          <w:rFonts w:hint="eastAsia"/>
        </w:rPr>
        <w:t>（</w:t>
      </w:r>
      <w:r>
        <w:t>Gradient boosted decision trees, GBDT</w:t>
      </w:r>
      <w:r>
        <w:rPr>
          <w:rFonts w:hint="eastAsia"/>
        </w:rPr>
        <w:t>），使用梯度下降方法，寻找最优迭代次数即数量最优的决策树，该算法能够很好的避免过拟合的情况。</w:t>
      </w:r>
      <w:r>
        <w:t>随机森林将多棵</w:t>
      </w:r>
      <w:r>
        <w:lastRenderedPageBreak/>
        <w:t>决策树的结果进行投票后得到最终的结果，对不同的树的训练结果也没有做进一步的优化提升，将其称为</w:t>
      </w:r>
      <w:r>
        <w:t>bagging</w:t>
      </w:r>
      <w:r>
        <w:t>算法。</w:t>
      </w:r>
      <w:r>
        <w:t>boosting</w:t>
      </w:r>
      <w:r>
        <w:t>算法是在迭代的每一步构建弱学习器来弥补原有模型的不足。梯度</w:t>
      </w:r>
      <w:r>
        <w:rPr>
          <w:rFonts w:hint="eastAsia"/>
        </w:rPr>
        <w:t>提升随机森林算法</w:t>
      </w:r>
      <w:r>
        <w:t>用到的是</w:t>
      </w:r>
      <w:r>
        <w:t>boosting</w:t>
      </w:r>
      <w:r>
        <w:t>算法，在迭代的每一步构建弱学习器弥补原有模型的不足。梯度</w:t>
      </w:r>
      <w:r>
        <w:rPr>
          <w:rFonts w:hint="eastAsia"/>
        </w:rPr>
        <w:t>提升随机森林算法</w:t>
      </w:r>
      <w:r>
        <w:t>的</w:t>
      </w:r>
      <w:r>
        <w:rPr>
          <w:rFonts w:hint="eastAsia"/>
        </w:rPr>
        <w:t>提升梯度</w:t>
      </w:r>
      <w:r>
        <w:t>就是通过每次迭代的时候构建一个沿梯度下降最快的方向的学习器。并且通过设置不同的损失函数可以处理各类学习任务（多分类、回归等）。</w:t>
      </w:r>
    </w:p>
    <w:p w:rsidR="001D0EFF" w:rsidRDefault="001B5EC6" w:rsidP="00FF6F2B">
      <w:pPr>
        <w:ind w:firstLineChars="200" w:firstLine="480"/>
      </w:pPr>
      <w:r>
        <w:t>GEURTSP</w:t>
      </w:r>
      <w:r>
        <w:rPr>
          <w:vertAlign w:val="superscript"/>
        </w:rPr>
        <w:t>[18]</w:t>
      </w:r>
      <w:r>
        <w:rPr>
          <w:rFonts w:hint="eastAsia"/>
        </w:rPr>
        <w:t>等人针</w:t>
      </w:r>
      <w:r>
        <w:t>对监督分类和回归问题，</w:t>
      </w:r>
      <w:r>
        <w:rPr>
          <w:rFonts w:hint="eastAsia"/>
        </w:rPr>
        <w:t>于</w:t>
      </w:r>
      <w:r>
        <w:rPr>
          <w:rFonts w:hint="eastAsia"/>
        </w:rPr>
        <w:t>2</w:t>
      </w:r>
      <w:r>
        <w:t>006</w:t>
      </w:r>
      <w:r>
        <w:rPr>
          <w:rFonts w:hint="eastAsia"/>
        </w:rPr>
        <w:t>年</w:t>
      </w:r>
      <w:r>
        <w:t>提出了一种新的基于树的集成方法</w:t>
      </w:r>
      <w:r>
        <w:rPr>
          <w:rFonts w:hint="eastAsia"/>
        </w:rPr>
        <w:t>，称为极端随机森林（</w:t>
      </w:r>
      <w:r>
        <w:t>Extremely randomized trees</w:t>
      </w:r>
      <w:r>
        <w:rPr>
          <w:rFonts w:hint="eastAsia"/>
        </w:rPr>
        <w:t>）。</w:t>
      </w:r>
      <w:r>
        <w:t>它本质上是在对树节点进行分割时，对属性和切割点的选择进行强随机化。在极端情况下，它构建完全随机的</w:t>
      </w:r>
      <w:r>
        <w:rPr>
          <w:rFonts w:hint="eastAsia"/>
        </w:rPr>
        <w:t>决策树</w:t>
      </w:r>
      <w:r>
        <w:t>，其结构独立于学习样本的输出值。在高度随机化的</w:t>
      </w:r>
      <w:r>
        <w:rPr>
          <w:rFonts w:hint="eastAsia"/>
        </w:rPr>
        <w:t>决策树中</w:t>
      </w:r>
      <w:r>
        <w:t>，随机性在计算分割的方式上进一步向前迈进了一步。像在随机森林中一样，使用候选特征的随机子集，但不是寻找最有区别的阈值，而是为每个候选特征随机绘制阈值，并选择这些随机生成的阈值中的最佳阈值作为划分规则。这通常可以更大程度地减少模型的方差，但要以更大的偏差增加为代价</w:t>
      </w:r>
    </w:p>
    <w:p w:rsidR="001D0EFF" w:rsidRDefault="001B5EC6" w:rsidP="00FF6F2B">
      <w:pPr>
        <w:ind w:firstLineChars="200" w:firstLine="480"/>
      </w:pPr>
      <w:proofErr w:type="spellStart"/>
      <w:r>
        <w:t>Quadrianto</w:t>
      </w:r>
      <w:proofErr w:type="spellEnd"/>
      <w:r>
        <w:t xml:space="preserve"> Novi</w:t>
      </w:r>
      <w:r>
        <w:rPr>
          <w:vertAlign w:val="superscript"/>
        </w:rPr>
        <w:t>[19]</w:t>
      </w:r>
      <w:r>
        <w:rPr>
          <w:rFonts w:hint="eastAsia"/>
        </w:rPr>
        <w:t>在</w:t>
      </w:r>
      <w:r>
        <w:rPr>
          <w:rFonts w:hint="eastAsia"/>
        </w:rPr>
        <w:t>2</w:t>
      </w:r>
      <w:r>
        <w:t>015</w:t>
      </w:r>
      <w:r>
        <w:rPr>
          <w:rFonts w:hint="eastAsia"/>
        </w:rPr>
        <w:t>年提出了一种贝叶斯随机森林</w:t>
      </w:r>
      <w:bookmarkStart w:id="37" w:name="OLE_LINK42"/>
      <w:bookmarkStart w:id="38" w:name="OLE_LINK43"/>
      <w:r>
        <w:rPr>
          <w:rFonts w:hint="eastAsia"/>
        </w:rPr>
        <w:t>（</w:t>
      </w:r>
      <w:bookmarkStart w:id="39" w:name="OLE_LINK169"/>
      <w:bookmarkStart w:id="40" w:name="OLE_LINK170"/>
      <w:r>
        <w:t>Safe-Bayesian Random Forest</w:t>
      </w:r>
      <w:bookmarkEnd w:id="37"/>
      <w:bookmarkEnd w:id="38"/>
      <w:bookmarkEnd w:id="39"/>
      <w:bookmarkEnd w:id="40"/>
      <w:r>
        <w:rPr>
          <w:rFonts w:hint="eastAsia"/>
        </w:rPr>
        <w:t>），这种算法</w:t>
      </w:r>
      <w:r>
        <w:t>从先验分布中随机抽样许多树，然后执行预测概率的加权集合。使用先验</w:t>
      </w:r>
      <w:r>
        <w:rPr>
          <w:rFonts w:hint="eastAsia"/>
        </w:rPr>
        <w:t>分布</w:t>
      </w:r>
      <w:r>
        <w:t>，允许在查看数据之前对决策树进行采样，并使用幂次可能性来探索决策树的组合所跨越的空间。</w:t>
      </w:r>
      <w:r>
        <w:rPr>
          <w:rFonts w:hint="eastAsia"/>
        </w:rPr>
        <w:t>贝叶斯随机森林的</w:t>
      </w:r>
      <w:r>
        <w:t>安全性来自于它具有良好的预测性能，即使底层的概率模型是错误的。贝叶斯随机森林在速度和精度上都优于基于</w:t>
      </w:r>
      <w:r>
        <w:t>MCMC</w:t>
      </w:r>
      <w:r>
        <w:t>或</w:t>
      </w:r>
      <w:r>
        <w:t>SMC</w:t>
      </w:r>
      <w:r>
        <w:t>的贝叶斯决策树，并且在与熵或基尼系数优化的随机森林的竞争中表现优异，</w:t>
      </w:r>
      <w:r>
        <w:rPr>
          <w:rFonts w:hint="eastAsia"/>
        </w:rPr>
        <w:t>而且</w:t>
      </w:r>
      <w:r>
        <w:t>构造起来却非常简单。</w:t>
      </w:r>
    </w:p>
    <w:p w:rsidR="001D0EFF" w:rsidRDefault="001B5EC6" w:rsidP="00FF6F2B">
      <w:pPr>
        <w:pStyle w:val="Heading2"/>
        <w:spacing w:before="163"/>
      </w:pPr>
      <w:bookmarkStart w:id="41" w:name="_Toc41489298"/>
      <w:r>
        <w:rPr>
          <w:rFonts w:hint="eastAsia"/>
        </w:rPr>
        <w:t>1</w:t>
      </w:r>
      <w:r>
        <w:t>.3</w:t>
      </w:r>
      <w:r>
        <w:rPr>
          <w:rFonts w:hint="eastAsia"/>
        </w:rPr>
        <w:t>主要研究内容</w:t>
      </w:r>
      <w:bookmarkEnd w:id="41"/>
    </w:p>
    <w:p w:rsidR="001D0EFF" w:rsidRDefault="001B5EC6" w:rsidP="002E0119">
      <w:pPr>
        <w:ind w:firstLineChars="200" w:firstLine="480"/>
      </w:pPr>
      <w:r>
        <w:rPr>
          <w:rFonts w:hint="eastAsia"/>
        </w:rPr>
        <w:t>我们在对事物作出判别或者预测中，由于数据的量是庞大的，往往无法作出科学的预测。随机森林算法作为机器学习的一种，能够处理大量的数据，并且进行分类和预测。本文的主要研究内容是如何运用随机森林算法在</w:t>
      </w:r>
      <w:r>
        <w:rPr>
          <w:rFonts w:hint="eastAsia"/>
        </w:rPr>
        <w:t>python</w:t>
      </w:r>
      <w:r>
        <w:rPr>
          <w:rFonts w:hint="eastAsia"/>
        </w:rPr>
        <w:t>上处理数据，并且能够利用已有数据，判断特征变量对事物发展的影响权重，以及能够对事物的未来发展作出良好预测，以及给出预测和分类的准确度计算，将之与其他机器学习算法进行比较，总结该算法的优缺点以及适用性。</w:t>
      </w:r>
    </w:p>
    <w:p w:rsidR="002E0119" w:rsidRDefault="002E0119" w:rsidP="00FF6F2B">
      <w:pPr>
        <w:pStyle w:val="Heading1"/>
      </w:pPr>
      <w:r>
        <w:br w:type="page"/>
      </w:r>
    </w:p>
    <w:p w:rsidR="00C135E1" w:rsidRDefault="00C135E1" w:rsidP="00FF6F2B">
      <w:pPr>
        <w:pStyle w:val="Heading1"/>
        <w:sectPr w:rsidR="00C135E1" w:rsidSect="00C135E1">
          <w:headerReference w:type="even" r:id="rId25"/>
          <w:headerReference w:type="default" r:id="rId26"/>
          <w:footerReference w:type="even" r:id="rId27"/>
          <w:footerReference w:type="default" r:id="rId28"/>
          <w:pgSz w:w="11906" w:h="16838"/>
          <w:pgMar w:top="1701" w:right="1701" w:bottom="1701" w:left="1701" w:header="1134" w:footer="1134" w:gutter="0"/>
          <w:pgNumType w:start="1"/>
          <w:cols w:space="720"/>
          <w:formProt w:val="0"/>
          <w:docGrid w:type="lines" w:linePitch="326"/>
        </w:sectPr>
      </w:pPr>
    </w:p>
    <w:p w:rsidR="001D0EFF" w:rsidRDefault="001B5EC6" w:rsidP="00FF6F2B">
      <w:pPr>
        <w:pStyle w:val="Heading1"/>
      </w:pPr>
      <w:bookmarkStart w:id="45" w:name="_Toc41489299"/>
      <w:bookmarkStart w:id="46" w:name="OLE_LINK314"/>
      <w:bookmarkStart w:id="47" w:name="OLE_LINK315"/>
      <w:bookmarkStart w:id="48" w:name="OLE_LINK389"/>
      <w:bookmarkStart w:id="49" w:name="OLE_LINK390"/>
      <w:r>
        <w:rPr>
          <w:rFonts w:hint="eastAsia"/>
        </w:rPr>
        <w:lastRenderedPageBreak/>
        <w:t>第</w:t>
      </w:r>
      <w:r w:rsidR="00C135E1">
        <w:rPr>
          <w:rFonts w:hint="eastAsia"/>
        </w:rPr>
        <w:t xml:space="preserve"> </w:t>
      </w:r>
      <w:r w:rsidR="00C135E1">
        <w:t xml:space="preserve">2 </w:t>
      </w:r>
      <w:r>
        <w:rPr>
          <w:rFonts w:hint="eastAsia"/>
        </w:rPr>
        <w:t>章</w:t>
      </w:r>
      <w:r w:rsidR="002E0119">
        <w:rPr>
          <w:rFonts w:hint="eastAsia"/>
        </w:rPr>
        <w:t xml:space="preserve"> </w:t>
      </w:r>
      <w:r w:rsidR="002E0119">
        <w:t xml:space="preserve"> </w:t>
      </w:r>
      <w:r>
        <w:rPr>
          <w:rFonts w:hint="eastAsia"/>
        </w:rPr>
        <w:t>随机森林基本原理</w:t>
      </w:r>
      <w:bookmarkEnd w:id="45"/>
    </w:p>
    <w:p w:rsidR="001D0EFF" w:rsidRDefault="001B5EC6" w:rsidP="00FF6F2B">
      <w:pPr>
        <w:pStyle w:val="Heading2"/>
        <w:spacing w:before="163"/>
      </w:pPr>
      <w:bookmarkStart w:id="50" w:name="_Toc41489300"/>
      <w:r>
        <w:rPr>
          <w:rFonts w:hint="eastAsia"/>
        </w:rPr>
        <w:t>2</w:t>
      </w:r>
      <w:r>
        <w:t>.1</w:t>
      </w:r>
      <w:r>
        <w:rPr>
          <w:rFonts w:hint="eastAsia"/>
        </w:rPr>
        <w:t>机器学习</w:t>
      </w:r>
      <w:bookmarkEnd w:id="50"/>
    </w:p>
    <w:p w:rsidR="001D0EFF" w:rsidRDefault="001B5EC6" w:rsidP="00FF6F2B">
      <w:pPr>
        <w:pStyle w:val="Heading3"/>
        <w:spacing w:before="163"/>
      </w:pPr>
      <w:bookmarkStart w:id="51" w:name="_Toc41489301"/>
      <w:r>
        <w:rPr>
          <w:rFonts w:hint="eastAsia"/>
        </w:rPr>
        <w:t>2</w:t>
      </w:r>
      <w:r>
        <w:t>.1.1</w:t>
      </w:r>
      <w:r>
        <w:rPr>
          <w:rFonts w:hint="eastAsia"/>
        </w:rPr>
        <w:t>样本</w:t>
      </w:r>
      <w:bookmarkEnd w:id="51"/>
    </w:p>
    <w:p w:rsidR="00230145" w:rsidRPr="00230145" w:rsidRDefault="00230145" w:rsidP="00230145">
      <w:pPr>
        <w:ind w:firstLineChars="200" w:firstLine="480"/>
      </w:pPr>
      <w:bookmarkStart w:id="52" w:name="OLE_LINK369"/>
      <w:bookmarkStart w:id="53" w:name="OLE_LINK370"/>
      <w:r w:rsidRPr="00230145">
        <w:rPr>
          <w:rFonts w:hint="eastAsia"/>
        </w:rPr>
        <w:t>样本是要解析的案例中的数据的特定实例，在每个场景中，流程数据和结果入口都成为一个样本。样本分为特征和标签。描述样本的信息称为特征变量，在机器学习中，特征使算法模型能够理解和描述过程数据，算法模型通过特征输入理解样本特征与结果之间的关系。标签是算法模型需要预测的结果。无监督学习没有标签。在监督学习中，使用样本标签作为反馈的结果，然后可以分为判别分析和回归分析。</w:t>
      </w:r>
    </w:p>
    <w:p w:rsidR="00230145" w:rsidRPr="00230145" w:rsidRDefault="00230145" w:rsidP="00230145">
      <w:pPr>
        <w:ind w:firstLineChars="200" w:firstLine="480"/>
      </w:pPr>
      <w:bookmarkStart w:id="54" w:name="OLE_LINK316"/>
      <w:bookmarkStart w:id="55" w:name="OLE_LINK317"/>
      <w:r w:rsidRPr="00230145">
        <w:rPr>
          <w:rFonts w:hint="eastAsia"/>
        </w:rPr>
        <w:t>样本集合分为训练集，验证集与测试集。由于算法模型的目的是让其学习数据的规律来进行分析学习，进而对未来作出判断，因此训练集就是让模型学习规律的样本集合。验证的功能集是为了证明算法的适合程度</w:t>
      </w:r>
      <w:r w:rsidRPr="00230145">
        <w:rPr>
          <w:rFonts w:hint="eastAsia"/>
        </w:rPr>
        <w:t>,</w:t>
      </w:r>
      <w:r w:rsidRPr="00230145">
        <w:rPr>
          <w:rFonts w:hint="eastAsia"/>
        </w:rPr>
        <w:t>观察效果</w:t>
      </w:r>
      <w:r w:rsidRPr="00230145">
        <w:rPr>
          <w:rFonts w:hint="eastAsia"/>
        </w:rPr>
        <w:t>,</w:t>
      </w:r>
      <w:r w:rsidRPr="00230145">
        <w:rPr>
          <w:rFonts w:hint="eastAsia"/>
        </w:rPr>
        <w:t>使用该算法的样本收集尚未研究</w:t>
      </w:r>
      <w:r w:rsidRPr="00230145">
        <w:rPr>
          <w:rFonts w:hint="eastAsia"/>
        </w:rPr>
        <w:t>,</w:t>
      </w:r>
      <w:r w:rsidRPr="00230145">
        <w:rPr>
          <w:rFonts w:hint="eastAsia"/>
        </w:rPr>
        <w:t>以进一步改善算法。虽然模型并不学习验证的数据集</w:t>
      </w:r>
      <w:r w:rsidRPr="00230145">
        <w:rPr>
          <w:rFonts w:hint="eastAsia"/>
        </w:rPr>
        <w:t>,</w:t>
      </w:r>
      <w:r w:rsidRPr="00230145">
        <w:rPr>
          <w:rFonts w:hint="eastAsia"/>
        </w:rPr>
        <w:t>当我们依赖模型的验证集的影响来确定模型是准确的</w:t>
      </w:r>
      <w:r w:rsidRPr="00230145">
        <w:rPr>
          <w:rFonts w:hint="eastAsia"/>
        </w:rPr>
        <w:t>,</w:t>
      </w:r>
      <w:r w:rsidRPr="00230145">
        <w:rPr>
          <w:rFonts w:hint="eastAsia"/>
        </w:rPr>
        <w:t>这个模型是一个连续的迭代过程在训练集和验证集</w:t>
      </w:r>
      <w:r w:rsidRPr="00230145">
        <w:rPr>
          <w:rFonts w:hint="eastAsia"/>
        </w:rPr>
        <w:t>,</w:t>
      </w:r>
      <w:r w:rsidRPr="00230145">
        <w:rPr>
          <w:rFonts w:hint="eastAsia"/>
        </w:rPr>
        <w:t>不断地修改模型</w:t>
      </w:r>
      <w:r w:rsidRPr="00230145">
        <w:rPr>
          <w:rFonts w:hint="eastAsia"/>
        </w:rPr>
        <w:t>,</w:t>
      </w:r>
      <w:r w:rsidRPr="00230145">
        <w:rPr>
          <w:rFonts w:hint="eastAsia"/>
        </w:rPr>
        <w:t>该模型将逐渐适应数据的验证集。</w:t>
      </w:r>
    </w:p>
    <w:p w:rsidR="001D0EFF" w:rsidRDefault="001B5EC6" w:rsidP="00FF6F2B">
      <w:pPr>
        <w:pStyle w:val="Heading3"/>
        <w:spacing w:before="163"/>
      </w:pPr>
      <w:bookmarkStart w:id="56" w:name="_Toc41489302"/>
      <w:bookmarkEnd w:id="52"/>
      <w:bookmarkEnd w:id="53"/>
      <w:bookmarkEnd w:id="54"/>
      <w:bookmarkEnd w:id="55"/>
      <w:r>
        <w:t>2.1.2</w:t>
      </w:r>
      <w:r>
        <w:rPr>
          <w:rFonts w:hint="eastAsia"/>
        </w:rPr>
        <w:t>拟合</w:t>
      </w:r>
      <w:bookmarkEnd w:id="56"/>
    </w:p>
    <w:p w:rsidR="00230145" w:rsidRDefault="00230145" w:rsidP="00230145">
      <w:pPr>
        <w:ind w:firstLineChars="200" w:firstLine="480"/>
      </w:pPr>
      <w:bookmarkStart w:id="57" w:name="OLE_LINK318"/>
      <w:bookmarkStart w:id="58" w:name="OLE_LINK319"/>
      <w:r w:rsidRPr="00EC47EF">
        <w:rPr>
          <w:rFonts w:hint="eastAsia"/>
        </w:rPr>
        <w:t>模型学习数据的过程称为拟合。当我们对数据进行拟合时，会出现拟合不足和拟合过度的情况。欠拟合是指模型过于简单，不能充分解释和描述数据的规律，对数据的预测有很大的偏差。过拟合是指模型过于复杂，使模型能够准确表达训练集的所有数据，使模型能够符合每一个数据，过拟合会将偶然值作为规则学习，从而导致精度较低的结果</w:t>
      </w:r>
      <w:r>
        <w:rPr>
          <w:rFonts w:hint="eastAsia"/>
        </w:rPr>
        <w:t>。</w:t>
      </w:r>
    </w:p>
    <w:p w:rsidR="001D0EFF" w:rsidRDefault="001B5EC6" w:rsidP="00FF6F2B">
      <w:pPr>
        <w:pStyle w:val="Heading3"/>
        <w:spacing w:before="163"/>
      </w:pPr>
      <w:bookmarkStart w:id="59" w:name="_Toc41489303"/>
      <w:bookmarkEnd w:id="57"/>
      <w:bookmarkEnd w:id="58"/>
      <w:r>
        <w:rPr>
          <w:rFonts w:hint="eastAsia"/>
        </w:rPr>
        <w:t>2</w:t>
      </w:r>
      <w:r>
        <w:t>.1.3</w:t>
      </w:r>
      <w:r>
        <w:rPr>
          <w:rFonts w:hint="eastAsia"/>
        </w:rPr>
        <w:t>偏差与方差</w:t>
      </w:r>
      <w:bookmarkEnd w:id="59"/>
    </w:p>
    <w:p w:rsidR="00230145" w:rsidRDefault="00230145" w:rsidP="00230145">
      <w:pPr>
        <w:ind w:firstLineChars="200" w:firstLine="480"/>
      </w:pPr>
      <w:bookmarkStart w:id="60" w:name="OLE_LINK320"/>
      <w:bookmarkStart w:id="61" w:name="OLE_LINK321"/>
      <w:bookmarkStart w:id="62" w:name="OLE_LINK322"/>
      <w:r w:rsidRPr="00EC47EF">
        <w:rPr>
          <w:rFonts w:hint="eastAsia"/>
        </w:rPr>
        <w:t>偏</w:t>
      </w:r>
      <w:r>
        <w:rPr>
          <w:rFonts w:hint="eastAsia"/>
        </w:rPr>
        <w:t>差</w:t>
      </w:r>
      <w:r w:rsidRPr="00EC47EF">
        <w:rPr>
          <w:rFonts w:hint="eastAsia"/>
        </w:rPr>
        <w:t>是指不同模型预测的结果和实际结果</w:t>
      </w:r>
      <w:r w:rsidRPr="00EC47EF">
        <w:rPr>
          <w:rFonts w:hint="eastAsia"/>
        </w:rPr>
        <w:t>,</w:t>
      </w:r>
      <w:r w:rsidRPr="00EC47EF">
        <w:rPr>
          <w:rFonts w:hint="eastAsia"/>
        </w:rPr>
        <w:t>当偏差越来越小</w:t>
      </w:r>
      <w:r w:rsidRPr="00EC47EF">
        <w:rPr>
          <w:rFonts w:hint="eastAsia"/>
        </w:rPr>
        <w:t>,</w:t>
      </w:r>
      <w:r w:rsidRPr="00EC47EF">
        <w:rPr>
          <w:rFonts w:hint="eastAsia"/>
        </w:rPr>
        <w:t>模型将开发过度拟合</w:t>
      </w:r>
      <w:r w:rsidRPr="00EC47EF">
        <w:rPr>
          <w:rFonts w:hint="eastAsia"/>
        </w:rPr>
        <w:t>,</w:t>
      </w:r>
      <w:r w:rsidRPr="00EC47EF">
        <w:rPr>
          <w:rFonts w:hint="eastAsia"/>
        </w:rPr>
        <w:t>在这段时间方差将越来越大</w:t>
      </w:r>
      <w:r w:rsidRPr="00EC47EF">
        <w:rPr>
          <w:rFonts w:hint="eastAsia"/>
        </w:rPr>
        <w:t>,</w:t>
      </w:r>
      <w:r w:rsidRPr="00EC47EF">
        <w:rPr>
          <w:rFonts w:hint="eastAsia"/>
        </w:rPr>
        <w:t>导致模型的泛化能力很弱</w:t>
      </w:r>
      <w:r w:rsidRPr="00EC47EF">
        <w:rPr>
          <w:rFonts w:hint="eastAsia"/>
        </w:rPr>
        <w:t>,</w:t>
      </w:r>
      <w:r w:rsidRPr="00EC47EF">
        <w:rPr>
          <w:rFonts w:hint="eastAsia"/>
        </w:rPr>
        <w:t>模型不稳定</w:t>
      </w:r>
      <w:r w:rsidRPr="00EC47EF">
        <w:rPr>
          <w:rFonts w:hint="eastAsia"/>
        </w:rPr>
        <w:t>,</w:t>
      </w:r>
      <w:r w:rsidRPr="00EC47EF">
        <w:rPr>
          <w:rFonts w:hint="eastAsia"/>
        </w:rPr>
        <w:t>不能适用于不同的样本集。当偏差非常大时，会导致模型拟合不足，此时模型不能做可预测的函数，此时方差会非常小。一个好的机器学习模型需要同时减少偏差和方差，此时模型既能准确预测结果，又具有较强的泛化能力，能够对不同的情景做出准确的判断</w:t>
      </w:r>
      <w:r>
        <w:rPr>
          <w:rFonts w:hint="eastAsia"/>
        </w:rPr>
        <w:t>。</w:t>
      </w:r>
    </w:p>
    <w:p w:rsidR="001D0EFF" w:rsidRDefault="001B5EC6" w:rsidP="00FF6F2B">
      <w:pPr>
        <w:pStyle w:val="Heading3"/>
        <w:spacing w:before="163"/>
      </w:pPr>
      <w:bookmarkStart w:id="63" w:name="_Toc41489304"/>
      <w:bookmarkEnd w:id="60"/>
      <w:bookmarkEnd w:id="61"/>
      <w:bookmarkEnd w:id="62"/>
      <w:r>
        <w:lastRenderedPageBreak/>
        <w:t>2.1.4</w:t>
      </w:r>
      <w:r>
        <w:rPr>
          <w:rFonts w:hint="eastAsia"/>
        </w:rPr>
        <w:t>损失函数</w:t>
      </w:r>
      <w:bookmarkEnd w:id="63"/>
    </w:p>
    <w:p w:rsidR="001D0EFF" w:rsidRPr="00C135E1" w:rsidRDefault="001B5EC6" w:rsidP="00C135E1">
      <w:pPr>
        <w:ind w:firstLineChars="200" w:firstLine="480"/>
      </w:pPr>
      <w:r>
        <w:rPr>
          <w:rFonts w:hint="eastAsia"/>
        </w:rPr>
        <w:t>当机器进行学习时，我们定义一种函数关系，叫做损失函数：</w:t>
      </w:r>
    </w:p>
    <w:p w:rsidR="001D0EFF" w:rsidRPr="00C135E1" w:rsidRDefault="001B5EC6" w:rsidP="00C135E1">
      <w:pPr>
        <w:pStyle w:val="a0"/>
      </w:pPr>
      <w:bookmarkStart w:id="64" w:name="OLE_LINK197"/>
      <w:bookmarkStart w:id="65" w:name="OLE_LINK198"/>
      <m:oMath>
        <m:r>
          <m:t>J</m:t>
        </m:r>
        <w:bookmarkEnd w:id="64"/>
        <w:bookmarkEnd w:id="65"/>
        <m:d>
          <m:dPr>
            <m:ctrlPr/>
          </m:dPr>
          <m:e>
            <m:r>
              <m:t>ω</m:t>
            </m:r>
          </m:e>
        </m:d>
        <m:r>
          <m:rPr>
            <m:sty m:val="p"/>
          </m:rPr>
          <m:t>=</m:t>
        </m:r>
        <m:nary>
          <m:naryPr>
            <m:chr m:val="∑"/>
            <m:limLoc m:val="undOvr"/>
            <m:supHide m:val="1"/>
            <m:ctrlPr/>
          </m:naryPr>
          <m:sub>
            <m:r>
              <m:t>i</m:t>
            </m:r>
          </m:sub>
          <m:sup/>
          <m:e>
            <w:bookmarkStart w:id="66" w:name="OLE_LINK192"/>
            <w:bookmarkStart w:id="67" w:name="OLE_LINK193"/>
            <w:bookmarkStart w:id="68" w:name="OLE_LINK190"/>
            <w:bookmarkStart w:id="69" w:name="OLE_LINK191"/>
            <m:r>
              <m:t>L</m:t>
            </m:r>
            <w:bookmarkEnd w:id="66"/>
            <w:bookmarkEnd w:id="67"/>
            <m:d>
              <m:dPr>
                <m:ctrlPr/>
              </m:dPr>
              <m:e>
                <m:sSub>
                  <m:sSubPr>
                    <m:ctrlPr/>
                  </m:sSubPr>
                  <m:e>
                    <m:r>
                      <m:t>m</m:t>
                    </m:r>
                  </m:e>
                  <m:sub>
                    <m:r>
                      <m:t>i</m:t>
                    </m:r>
                  </m:sub>
                </m:sSub>
                <m:d>
                  <m:dPr>
                    <m:ctrlPr/>
                  </m:dPr>
                  <m:e>
                    <m:r>
                      <m:t>ω</m:t>
                    </m:r>
                  </m:e>
                </m:d>
              </m:e>
            </m:d>
            <w:bookmarkEnd w:id="68"/>
            <w:bookmarkEnd w:id="69"/>
            <m:r>
              <m:rPr>
                <m:sty m:val="p"/>
              </m:rPr>
              <m:t>+</m:t>
            </m:r>
            <w:bookmarkStart w:id="70" w:name="OLE_LINK109"/>
            <w:bookmarkStart w:id="71" w:name="OLE_LINK108"/>
            <w:bookmarkStart w:id="72" w:name="OLE_LINK196"/>
            <m:r>
              <m:t>λ</m:t>
            </m:r>
            <w:bookmarkStart w:id="73" w:name="OLE_LINK194"/>
            <w:bookmarkStart w:id="74" w:name="OLE_LINK195"/>
            <w:bookmarkStart w:id="75" w:name="OLE_LINK188"/>
            <w:bookmarkStart w:id="76" w:name="OLE_LINK189"/>
            <w:bookmarkEnd w:id="70"/>
            <w:bookmarkEnd w:id="71"/>
            <w:bookmarkEnd w:id="72"/>
            <m:r>
              <m:t>R</m:t>
            </m:r>
            <w:bookmarkEnd w:id="73"/>
            <w:bookmarkEnd w:id="74"/>
            <m:d>
              <m:dPr>
                <m:ctrlPr/>
              </m:dPr>
              <m:e>
                <m:r>
                  <m:t>ω</m:t>
                </m:r>
              </m:e>
            </m:d>
            <w:bookmarkEnd w:id="75"/>
            <w:bookmarkEnd w:id="76"/>
          </m:e>
        </m:nary>
      </m:oMath>
      <w:r w:rsidR="00C135E1">
        <w:rPr>
          <w:rFonts w:ascii="SimSun" w:eastAsia="SimSun" w:hAnsi="SimSun" w:hint="eastAsia"/>
        </w:rPr>
        <w:t xml:space="preserve"> </w:t>
      </w:r>
      <w:r w:rsidR="00C135E1">
        <w:rPr>
          <w:rFonts w:ascii="SimSun" w:eastAsia="SimSun" w:hAnsi="SimSun"/>
        </w:rPr>
        <w:t xml:space="preserve">                  </w:t>
      </w:r>
      <w:r w:rsidR="00C135E1" w:rsidRPr="00C135E1">
        <w:rPr>
          <w:rFonts w:ascii="SimSun" w:eastAsia="SimSun" w:hAnsi="SimSun" w:hint="eastAsia"/>
        </w:rPr>
        <w:t>（</w:t>
      </w:r>
      <w:r w:rsidR="00C135E1" w:rsidRPr="00C135E1">
        <w:rPr>
          <w:rFonts w:hint="eastAsia"/>
        </w:rPr>
        <w:t>2</w:t>
      </w:r>
      <w:r w:rsidR="00C135E1" w:rsidRPr="00C135E1">
        <w:t>.1</w:t>
      </w:r>
      <w:r w:rsidR="00C135E1" w:rsidRPr="00C135E1">
        <w:rPr>
          <w:rFonts w:ascii="SimSun" w:eastAsia="SimSun" w:hAnsi="SimSun" w:hint="eastAsia"/>
        </w:rPr>
        <w:t>）</w:t>
      </w:r>
    </w:p>
    <w:p w:rsidR="001D0EFF" w:rsidRDefault="001B5EC6" w:rsidP="002E0119">
      <w:pPr>
        <w:ind w:firstLineChars="200" w:firstLine="480"/>
      </w:pPr>
      <w:r>
        <w:rPr>
          <w:rFonts w:hint="eastAsia"/>
        </w:rPr>
        <w:t>在每一次学习过程中，我们将模型结果和真实结果</w:t>
      </w:r>
      <m:oMath>
        <m:r>
          <w:rPr>
            <w:rFonts w:ascii="Cambria Math" w:hAnsi="Cambria Math"/>
          </w:rPr>
          <m:t>R</m:t>
        </m:r>
        <m:d>
          <m:dPr>
            <m:ctrlPr>
              <w:rPr>
                <w:rFonts w:ascii="Cambria Math" w:eastAsiaTheme="minorEastAsia" w:hAnsi="Cambria Math" w:cstheme="minorBidi"/>
                <w:i/>
                <w:kern w:val="2"/>
                <w:sz w:val="20"/>
              </w:rPr>
            </m:ctrlPr>
          </m:dPr>
          <m:e>
            <m:r>
              <w:rPr>
                <w:rFonts w:ascii="Cambria Math" w:hAnsi="Cambria Math"/>
              </w:rPr>
              <m:t>ω</m:t>
            </m:r>
          </m:e>
        </m:d>
      </m:oMath>
      <w:r>
        <w:rPr>
          <w:rFonts w:hint="eastAsia"/>
        </w:rPr>
        <w:t>比较，得到差值</w:t>
      </w:r>
      <m:oMath>
        <m:r>
          <w:rPr>
            <w:rFonts w:ascii="Cambria Math" w:hAnsi="Cambria Math"/>
          </w:rPr>
          <m:t>L</m:t>
        </m:r>
        <m:d>
          <m:dPr>
            <m:ctrlPr>
              <w:rPr>
                <w:rFonts w:ascii="Cambria Math" w:eastAsiaTheme="minorEastAsia" w:hAnsi="Cambria Math" w:cstheme="minorBidi"/>
                <w:i/>
                <w:kern w:val="2"/>
                <w:sz w:val="20"/>
              </w:rPr>
            </m:ctrlPr>
          </m:dPr>
          <m:e>
            <m:sSub>
              <m:sSubPr>
                <m:ctrlPr>
                  <w:rPr>
                    <w:rFonts w:ascii="Cambria Math" w:eastAsiaTheme="minorEastAsia" w:hAnsi="Cambria Math" w:cstheme="minorBidi"/>
                    <w:i/>
                    <w:kern w:val="2"/>
                    <w:sz w:val="20"/>
                  </w:rPr>
                </m:ctrlPr>
              </m:sSubPr>
              <m:e>
                <m:r>
                  <w:rPr>
                    <w:rFonts w:ascii="Cambria Math" w:hAnsi="Cambria Math"/>
                  </w:rPr>
                  <m:t>m</m:t>
                </m:r>
              </m:e>
              <m:sub>
                <m:r>
                  <w:rPr>
                    <w:rFonts w:ascii="Cambria Math" w:hAnsi="Cambria Math"/>
                  </w:rPr>
                  <m:t>i</m:t>
                </m:r>
              </m:sub>
            </m:sSub>
            <m:d>
              <m:dPr>
                <m:ctrlPr>
                  <w:rPr>
                    <w:rFonts w:ascii="Cambria Math" w:eastAsiaTheme="minorEastAsia" w:hAnsi="Cambria Math" w:cstheme="minorBidi"/>
                    <w:i/>
                    <w:kern w:val="2"/>
                    <w:sz w:val="20"/>
                  </w:rPr>
                </m:ctrlPr>
              </m:dPr>
              <m:e>
                <m:r>
                  <w:rPr>
                    <w:rFonts w:ascii="Cambria Math" w:hAnsi="Cambria Math"/>
                  </w:rPr>
                  <m:t>ω</m:t>
                </m:r>
              </m:e>
            </m:d>
          </m:e>
        </m:d>
      </m:oMath>
      <w:r>
        <w:rPr>
          <w:rFonts w:hint="eastAsia"/>
        </w:rPr>
        <w:t>，计算机会不断修改以缩小此差值，通过降低损失函数达到学习的目的。</w:t>
      </w:r>
    </w:p>
    <w:p w:rsidR="001D0EFF" w:rsidRDefault="001B5EC6" w:rsidP="002E0119">
      <w:pPr>
        <w:ind w:firstLineChars="200" w:firstLine="480"/>
      </w:pPr>
      <w:r>
        <w:rPr>
          <w:rFonts w:hint="eastAsia"/>
        </w:rPr>
        <w:t>损失函数分为</w:t>
      </w:r>
      <m:oMath>
        <m:r>
          <w:rPr>
            <w:rFonts w:ascii="Cambria Math" w:hAnsi="Cambria Math"/>
          </w:rPr>
          <m:t>L</m:t>
        </m:r>
      </m:oMath>
      <w:r>
        <w:rPr>
          <w:rFonts w:hint="eastAsia"/>
        </w:rPr>
        <w:t>和</w:t>
      </w:r>
      <m:oMath>
        <m:r>
          <w:rPr>
            <w:rFonts w:ascii="Cambria Math" w:hAnsi="Cambria Math"/>
          </w:rPr>
          <m:t>R</m:t>
        </m:r>
      </m:oMath>
      <w:r>
        <w:rPr>
          <w:rFonts w:hint="eastAsia"/>
        </w:rPr>
        <w:t>两部分。</w:t>
      </w:r>
      <m:oMath>
        <m:r>
          <w:rPr>
            <w:rFonts w:ascii="Cambria Math" w:hAnsi="Cambria Math"/>
          </w:rPr>
          <m:t>L</m:t>
        </m:r>
      </m:oMath>
      <w:r>
        <w:rPr>
          <w:rFonts w:hint="eastAsia"/>
        </w:rPr>
        <w:t>是误差项，表达了模型预测结果与真实结果的偏差程度。</w:t>
      </w:r>
      <w:bookmarkStart w:id="77" w:name="OLE_LINK199"/>
      <w:bookmarkStart w:id="78" w:name="OLE_LINK200"/>
      <m:oMath>
        <m:r>
          <w:rPr>
            <w:rFonts w:ascii="Cambria Math" w:hAnsi="Cambria Math"/>
          </w:rPr>
          <m:t>R</m:t>
        </m:r>
      </m:oMath>
      <w:bookmarkEnd w:id="77"/>
      <w:bookmarkEnd w:id="78"/>
      <w:r>
        <w:rPr>
          <w:rFonts w:hint="eastAsia"/>
        </w:rPr>
        <w:t>代表了模型复杂程度，表达了模型预测的泛化能力。我们在修改模型时，需要调整</w:t>
      </w:r>
      <m:oMath>
        <m:r>
          <w:rPr>
            <w:rFonts w:ascii="Cambria Math" w:hAnsi="Cambria Math"/>
          </w:rPr>
          <m:t>L</m:t>
        </m:r>
      </m:oMath>
      <w:r>
        <w:rPr>
          <w:rFonts w:hint="eastAsia"/>
        </w:rPr>
        <w:t>与</w:t>
      </w:r>
      <m:oMath>
        <m:r>
          <w:rPr>
            <w:rFonts w:ascii="Cambria Math" w:hAnsi="Cambria Math"/>
          </w:rPr>
          <m:t>R</m:t>
        </m:r>
      </m:oMath>
      <w:r>
        <w:rPr>
          <w:rFonts w:hint="eastAsia"/>
        </w:rPr>
        <w:t>的权重</w:t>
      </w:r>
      <m:oMath>
        <m:r>
          <w:rPr>
            <w:rFonts w:ascii="Cambria Math" w:hAnsi="Cambria Math"/>
          </w:rPr>
          <m:t>λ</m:t>
        </m:r>
      </m:oMath>
      <w:r>
        <w:rPr>
          <w:rFonts w:hint="eastAsia"/>
        </w:rPr>
        <w:t>，以达到最小的</w:t>
      </w:r>
      <m:oMath>
        <m:r>
          <w:rPr>
            <w:rFonts w:ascii="Cambria Math" w:hAnsi="Cambria Math"/>
          </w:rPr>
          <m:t>J</m:t>
        </m:r>
      </m:oMath>
      <w:r>
        <w:rPr>
          <w:rFonts w:hint="eastAsia"/>
        </w:rPr>
        <w:t>，使得模型达到最优。</w:t>
      </w:r>
    </w:p>
    <w:p w:rsidR="001D0EFF" w:rsidRDefault="001B5EC6" w:rsidP="002E0119">
      <w:pPr>
        <w:pStyle w:val="Heading2"/>
        <w:spacing w:before="163"/>
      </w:pPr>
      <w:bookmarkStart w:id="79" w:name="_Toc41489305"/>
      <w:r>
        <w:rPr>
          <w:rFonts w:hint="eastAsia"/>
        </w:rPr>
        <w:t>2</w:t>
      </w:r>
      <w:r>
        <w:t>.2</w:t>
      </w:r>
      <w:r>
        <w:rPr>
          <w:rFonts w:hint="eastAsia"/>
        </w:rPr>
        <w:t>决策树</w:t>
      </w:r>
      <w:bookmarkEnd w:id="79"/>
    </w:p>
    <w:p w:rsidR="00C135E1" w:rsidRDefault="001B5EC6" w:rsidP="00C135E1">
      <w:pPr>
        <w:ind w:firstLineChars="200" w:firstLine="480"/>
      </w:pPr>
      <w:r>
        <w:rPr>
          <w:rFonts w:hint="eastAsia"/>
        </w:rPr>
        <w:t>决策树是监督学习的一种重要算法，是基于树结构的分类算法。如图</w:t>
      </w:r>
      <w:r>
        <w:rPr>
          <w:rFonts w:hint="eastAsia"/>
        </w:rPr>
        <w:t>2</w:t>
      </w:r>
      <w:r>
        <w:t>.1</w:t>
      </w:r>
      <w:r>
        <w:rPr>
          <w:rFonts w:hint="eastAsia"/>
        </w:rPr>
        <w:t>所示</w:t>
      </w:r>
      <w:r w:rsidR="00C135E1">
        <w:rPr>
          <w:rFonts w:hint="eastAsia"/>
        </w:rPr>
        <w:t>。</w:t>
      </w:r>
    </w:p>
    <w:p w:rsidR="00C135E1" w:rsidRDefault="00C135E1" w:rsidP="00C135E1">
      <w:pPr>
        <w:ind w:firstLineChars="200" w:firstLine="480"/>
      </w:pPr>
    </w:p>
    <w:p w:rsidR="001D0EFF" w:rsidRDefault="001B5EC6" w:rsidP="00C135E1">
      <w:pPr>
        <w:jc w:val="center"/>
        <w:rPr>
          <w:sz w:val="22"/>
          <w:szCs w:val="22"/>
        </w:rPr>
      </w:pPr>
      <w:r>
        <w:rPr>
          <w:sz w:val="22"/>
          <w:szCs w:val="22"/>
        </w:rPr>
        <w:fldChar w:fldCharType="begin"/>
      </w:r>
      <w:r>
        <w:rPr>
          <w:sz w:val="22"/>
          <w:szCs w:val="22"/>
        </w:rPr>
        <w:instrText xml:space="preserve"> INCLUDEPICTURE "/var/folders/sc/cdklprrd7r37pyh3vwwmplbc0000gn/T/com.microsoft.Word/WebArchiveCopyPasteTempFiles/u=774382415,108134942&amp;fm=214&amp;gp=0.jpg" \* MERGEFORMATINET </w:instrText>
      </w:r>
      <w:r>
        <w:rPr>
          <w:sz w:val="22"/>
          <w:szCs w:val="22"/>
        </w:rPr>
        <w:fldChar w:fldCharType="separate"/>
      </w:r>
      <w:r>
        <w:rPr>
          <w:noProof/>
          <w:sz w:val="22"/>
          <w:szCs w:val="22"/>
        </w:rPr>
        <w:drawing>
          <wp:inline distT="0" distB="0" distL="0" distR="0">
            <wp:extent cx="4094821" cy="2601310"/>
            <wp:effectExtent l="0" t="0" r="0" b="2540"/>
            <wp:docPr id="2" name="图片 2" descr="图片包含 游戏机,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钟表, 画&#10;&#10;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095375" cy="2601662"/>
                    </a:xfrm>
                    <a:prstGeom prst="rect">
                      <a:avLst/>
                    </a:prstGeom>
                    <a:noFill/>
                    <a:ln>
                      <a:noFill/>
                    </a:ln>
                  </pic:spPr>
                </pic:pic>
              </a:graphicData>
            </a:graphic>
          </wp:inline>
        </w:drawing>
      </w:r>
      <w:r>
        <w:rPr>
          <w:sz w:val="22"/>
          <w:szCs w:val="22"/>
        </w:rPr>
        <w:fldChar w:fldCharType="end"/>
      </w:r>
    </w:p>
    <w:p w:rsidR="001D0EFF" w:rsidRPr="00C135E1" w:rsidRDefault="001B5EC6" w:rsidP="00C135E1">
      <w:pPr>
        <w:pStyle w:val="a"/>
      </w:pPr>
      <w:r w:rsidRPr="00C135E1">
        <w:rPr>
          <w:rFonts w:hint="eastAsia"/>
        </w:rPr>
        <w:t>图</w:t>
      </w:r>
      <w:r w:rsidRPr="00C135E1">
        <w:rPr>
          <w:rFonts w:ascii="Arial" w:hAnsi="Arial" w:cs="Arial"/>
        </w:rPr>
        <w:t>2.1</w:t>
      </w:r>
      <w:r w:rsidR="00C135E1">
        <w:t xml:space="preserve"> </w:t>
      </w:r>
      <w:r w:rsidR="00C135E1" w:rsidRPr="00C135E1">
        <w:rPr>
          <w:rFonts w:hint="eastAsia"/>
        </w:rPr>
        <w:t>决策树流程图</w:t>
      </w:r>
    </w:p>
    <w:p w:rsidR="002E0119" w:rsidRDefault="00C135E1" w:rsidP="00C135E1">
      <w:pPr>
        <w:pStyle w:val="a"/>
      </w:pPr>
      <w:r>
        <w:t>F</w:t>
      </w:r>
      <w:r w:rsidR="002E0119" w:rsidRPr="00C135E1">
        <w:rPr>
          <w:rFonts w:hint="eastAsia"/>
        </w:rPr>
        <w:t>ig</w:t>
      </w:r>
      <w:r w:rsidR="002E0119" w:rsidRPr="00C135E1">
        <w:rPr>
          <w:rFonts w:ascii="Arial" w:hAnsi="Arial" w:cs="Arial"/>
        </w:rPr>
        <w:t>.2.1</w:t>
      </w:r>
      <w:r>
        <w:t xml:space="preserve"> </w:t>
      </w:r>
      <w:r w:rsidRPr="00C135E1">
        <w:t>Decision tree flow chart</w:t>
      </w:r>
    </w:p>
    <w:p w:rsidR="00230145" w:rsidRPr="00C135E1" w:rsidRDefault="00230145" w:rsidP="00C135E1">
      <w:pPr>
        <w:pStyle w:val="a"/>
      </w:pPr>
    </w:p>
    <w:p w:rsidR="00230145" w:rsidRDefault="00777182" w:rsidP="00230145">
      <w:pPr>
        <w:ind w:firstLineChars="200" w:firstLine="480"/>
      </w:pPr>
      <w:r>
        <w:rPr>
          <w:rFonts w:hint="eastAsia"/>
        </w:rPr>
        <w:t>决策树从根节点开始，根据样本集合特征变量的不同向下划分结点，样本数据落在</w:t>
      </w:r>
      <w:r w:rsidRPr="008D3B0E">
        <w:rPr>
          <w:rFonts w:hint="eastAsia"/>
          <w:color w:val="FF0000"/>
          <w:rPrChange w:id="80" w:author="Wu Guoning" w:date="2020-06-02T19:02:00Z">
            <w:rPr>
              <w:rFonts w:hint="eastAsia"/>
            </w:rPr>
          </w:rPrChange>
        </w:rPr>
        <w:t>也</w:t>
      </w:r>
      <w:r>
        <w:rPr>
          <w:rFonts w:hint="eastAsia"/>
        </w:rPr>
        <w:t>结点上。</w:t>
      </w:r>
      <w:r w:rsidR="00230145">
        <w:rPr>
          <w:rFonts w:hint="eastAsia"/>
        </w:rPr>
        <w:t>当前所有两本都属于同一个目标函数的标记时，停止分支，最终所有数据都落在叶子结点上，既可以做分类也可以做回归。</w:t>
      </w:r>
    </w:p>
    <w:p w:rsidR="00230145" w:rsidRDefault="00230145" w:rsidP="00230145">
      <w:pPr>
        <w:ind w:firstLineChars="200" w:firstLine="480"/>
      </w:pPr>
      <w:r>
        <w:rPr>
          <w:rFonts w:hint="eastAsia"/>
        </w:rPr>
        <w:t>每一个结点相当于相当于将数据集划分，结点越多，数据集就会划分的更细。</w:t>
      </w:r>
    </w:p>
    <w:p w:rsidR="00230145" w:rsidRDefault="00230145" w:rsidP="00230145">
      <w:pPr>
        <w:ind w:firstLineChars="200" w:firstLine="480"/>
      </w:pPr>
      <w:r>
        <w:rPr>
          <w:rFonts w:hint="eastAsia"/>
        </w:rPr>
        <w:lastRenderedPageBreak/>
        <w:t>从根节点开始，我们需要考虑分支如何确定，特征向量如何划分。对于如何确定划分样本集合的顺序的特征变量，我们需要引入信息和熵的概念。</w:t>
      </w:r>
    </w:p>
    <w:p w:rsidR="001D0EFF" w:rsidRDefault="001B5EC6" w:rsidP="002E0119">
      <w:pPr>
        <w:pStyle w:val="Heading3"/>
        <w:spacing w:before="163"/>
      </w:pPr>
      <w:bookmarkStart w:id="81" w:name="_Toc41489306"/>
      <w:r>
        <w:t>2.2.1</w:t>
      </w:r>
      <w:r>
        <w:rPr>
          <w:rFonts w:hint="eastAsia"/>
        </w:rPr>
        <w:t>信息熵</w:t>
      </w:r>
      <w:bookmarkEnd w:id="81"/>
    </w:p>
    <w:p w:rsidR="001D0EFF" w:rsidDel="00131EAB" w:rsidRDefault="001B5EC6" w:rsidP="002E0119">
      <w:pPr>
        <w:ind w:firstLineChars="200" w:firstLine="480"/>
        <w:rPr>
          <w:del w:id="82" w:author="Wu Guoning" w:date="2020-06-02T19:08:00Z"/>
        </w:rPr>
      </w:pPr>
      <w:r>
        <w:rPr>
          <w:rFonts w:hint="eastAsia"/>
        </w:rPr>
        <w:t>假设随机变量</w:t>
      </w:r>
      <m:oMath>
        <m:r>
          <w:rPr>
            <w:rFonts w:ascii="Cambria Math" w:hAnsi="Cambria Math"/>
          </w:rPr>
          <m:t>X</m:t>
        </m:r>
      </m:oMath>
      <w:r>
        <w:rPr>
          <w:rFonts w:hint="eastAsia"/>
        </w:rPr>
        <w:t>有</w:t>
      </w:r>
      <w:r>
        <w:rPr>
          <w:rFonts w:hint="eastAsia"/>
        </w:rPr>
        <w:t>m</w:t>
      </w:r>
      <w:r>
        <w:rPr>
          <w:rFonts w:hint="eastAsia"/>
        </w:rPr>
        <w:t>个值，分别为</w:t>
      </w:r>
      <w:bookmarkStart w:id="83" w:name="OLE_LINK114"/>
      <w:bookmarkStart w:id="84" w:name="OLE_LINK115"/>
      <w:r>
        <w:rPr>
          <w:rFonts w:hint="eastAsia"/>
        </w:rPr>
        <w:t>：</w:t>
      </w:r>
      <w:r>
        <w:t>V</w:t>
      </w:r>
      <w:r>
        <w:rPr>
          <w:vertAlign w:val="subscript"/>
        </w:rPr>
        <w:t>1</w:t>
      </w:r>
      <w:bookmarkEnd w:id="83"/>
      <w:bookmarkEnd w:id="84"/>
      <w:r>
        <w:t>, V</w:t>
      </w:r>
      <w:r>
        <w:rPr>
          <w:vertAlign w:val="subscript"/>
        </w:rPr>
        <w:t>2</w:t>
      </w:r>
      <w:r>
        <w:t xml:space="preserve"> ,V</w:t>
      </w:r>
      <w:r>
        <w:rPr>
          <w:vertAlign w:val="subscript"/>
        </w:rPr>
        <w:t>3</w:t>
      </w:r>
      <w:r>
        <w:t xml:space="preserve"> , …, </w:t>
      </w:r>
      <w:proofErr w:type="spellStart"/>
      <w:r>
        <w:t>V</w:t>
      </w:r>
      <w:r>
        <w:rPr>
          <w:rFonts w:hint="eastAsia"/>
          <w:vertAlign w:val="subscript"/>
        </w:rPr>
        <w:t>m</w:t>
      </w:r>
      <w:proofErr w:type="spellEnd"/>
      <w:r>
        <w:t>;</w:t>
      </w:r>
      <w:ins w:id="85" w:author="Wu Guoning" w:date="2020-06-02T19:08:00Z">
        <w:r w:rsidR="00131EAB">
          <w:rPr>
            <w:rFonts w:hint="eastAsia"/>
          </w:rPr>
          <w:t>，</w:t>
        </w:r>
      </w:ins>
      <w:del w:id="86" w:author="Wu Guoning" w:date="2020-06-02T19:08:00Z">
        <w:r w:rsidDel="00131EAB">
          <w:delText xml:space="preserve"> </w:delText>
        </w:r>
      </w:del>
      <w:r>
        <w:rPr>
          <w:rFonts w:hint="eastAsia"/>
        </w:rPr>
        <w:t>并且每个值出现的概率分别为：</w:t>
      </w:r>
      <w:r>
        <w:t xml:space="preserve"> P</w:t>
      </w:r>
      <w:r>
        <w:rPr>
          <w:vertAlign w:val="subscript"/>
        </w:rPr>
        <w:t>1</w:t>
      </w:r>
      <w:r>
        <w:t>, P</w:t>
      </w:r>
      <w:r>
        <w:rPr>
          <w:vertAlign w:val="subscript"/>
        </w:rPr>
        <w:t>2</w:t>
      </w:r>
      <w:r>
        <w:t xml:space="preserve"> ,P</w:t>
      </w:r>
      <w:r>
        <w:rPr>
          <w:vertAlign w:val="subscript"/>
        </w:rPr>
        <w:t>3</w:t>
      </w:r>
      <w:r>
        <w:t xml:space="preserve"> , …, P</w:t>
      </w:r>
      <w:r>
        <w:rPr>
          <w:rFonts w:hint="eastAsia"/>
          <w:vertAlign w:val="subscript"/>
        </w:rPr>
        <w:t>m</w:t>
      </w:r>
      <w:ins w:id="87" w:author="Wu Guoning" w:date="2020-06-02T19:08:00Z">
        <w:r w:rsidR="00131EAB">
          <w:rPr>
            <w:rFonts w:hint="eastAsia"/>
          </w:rPr>
          <w:t>，</w:t>
        </w:r>
      </w:ins>
      <w:del w:id="88" w:author="Wu Guoning" w:date="2020-06-02T19:08:00Z">
        <w:r w:rsidDel="00131EAB">
          <w:delText>;</w:delText>
        </w:r>
      </w:del>
      <w:r>
        <w:rPr>
          <w:rFonts w:hint="eastAsia"/>
        </w:rPr>
        <w:t>那么可以使用下面公式来表示每个变量的信息值。</w:t>
      </w:r>
    </w:p>
    <w:p w:rsidR="001D0EFF" w:rsidRDefault="001B5EC6" w:rsidP="00131EAB">
      <w:pPr>
        <w:ind w:firstLineChars="200" w:firstLine="480"/>
        <w:pPrChange w:id="89" w:author="Wu Guoning" w:date="2020-06-02T19:08:00Z">
          <w:pPr/>
        </w:pPrChange>
      </w:pPr>
      <w:r>
        <w:t>设</w:t>
      </w:r>
      <w:r>
        <w:t>X</w:t>
      </w:r>
      <w:r>
        <w:t>是一个取有限个值</w:t>
      </w:r>
      <w:r>
        <w:rPr>
          <w:rFonts w:hint="eastAsia"/>
        </w:rPr>
        <w:t>的</w:t>
      </w:r>
      <w:r>
        <w:t>离散随机变量，其概率分布为：</w:t>
      </w:r>
    </w:p>
    <w:p w:rsidR="001D0EFF" w:rsidRDefault="001B5EC6" w:rsidP="00C135E1">
      <w:pPr>
        <w:pStyle w:val="a0"/>
      </w:pPr>
      <w:bookmarkStart w:id="90" w:name="OLE_LINK126"/>
      <w:bookmarkStart w:id="91" w:name="OLE_LINK127"/>
      <m:oMath>
        <m:r>
          <m:t>P</m:t>
        </m:r>
        <m:d>
          <m:dPr>
            <m:ctrlPr/>
          </m:dPr>
          <m:e>
            <w:bookmarkStart w:id="92" w:name="OLE_LINK201"/>
            <w:bookmarkStart w:id="93" w:name="OLE_LINK202"/>
            <m:r>
              <m:t>X</m:t>
            </m:r>
            <w:bookmarkEnd w:id="92"/>
            <w:bookmarkEnd w:id="93"/>
            <m:r>
              <m:rPr>
                <m:sty m:val="p"/>
              </m:rPr>
              <m:t>=</m:t>
            </m:r>
            <m:sSub>
              <m:sSubPr>
                <m:ctrlPr/>
              </m:sSubPr>
              <m:e>
                <m:r>
                  <m:t>x</m:t>
                </m:r>
              </m:e>
              <m:sub>
                <m:r>
                  <m:t>i</m:t>
                </m:r>
              </m:sub>
            </m:sSub>
          </m:e>
        </m:d>
        <m:r>
          <m:rPr>
            <m:sty m:val="p"/>
          </m:rPr>
          <m:t>=</m:t>
        </m:r>
        <m:sSub>
          <m:sSubPr>
            <m:ctrlPr/>
          </m:sSubPr>
          <m:e>
            <m:r>
              <m:t>p</m:t>
            </m:r>
          </m:e>
          <m:sub>
            <m:r>
              <m:t>i</m:t>
            </m:r>
          </m:sub>
        </m:sSub>
        <m:r>
          <m:rPr>
            <m:sty m:val="p"/>
          </m:rPr>
          <m:t xml:space="preserve">,     </m:t>
        </m:r>
        <m:r>
          <m:t>i</m:t>
        </m:r>
        <m:r>
          <m:rPr>
            <m:sty m:val="p"/>
          </m:rPr>
          <m:t>=1,2,… ,</m:t>
        </m:r>
        <m:r>
          <m:t>n</m:t>
        </m:r>
      </m:oMath>
      <w:r w:rsidR="00C135E1">
        <w:rPr>
          <w:rFonts w:ascii="SimSun" w:eastAsia="SimSun" w:hAnsi="SimSun" w:hint="eastAsia"/>
          <w:iCs/>
        </w:rPr>
        <w:t xml:space="preserve"> </w:t>
      </w:r>
      <w:r w:rsidR="00C135E1">
        <w:rPr>
          <w:rFonts w:ascii="SimSun" w:eastAsia="SimSun" w:hAnsi="SimSun"/>
          <w:iCs/>
        </w:rPr>
        <w:t xml:space="preserve">                  </w:t>
      </w:r>
      <w:r w:rsidR="00C135E1">
        <w:rPr>
          <w:rFonts w:ascii="SimSun" w:eastAsia="SimSun" w:hAnsi="SimSun" w:hint="eastAsia"/>
        </w:rPr>
        <w:t>（</w:t>
      </w:r>
      <w:r w:rsidR="00C135E1">
        <w:rPr>
          <w:rFonts w:hint="eastAsia"/>
        </w:rPr>
        <w:t>2</w:t>
      </w:r>
      <w:r w:rsidR="00C135E1">
        <w:t>.2</w:t>
      </w:r>
      <w:r w:rsidR="00C135E1">
        <w:rPr>
          <w:rFonts w:ascii="SimSun" w:eastAsia="SimSun" w:hAnsi="SimSun" w:hint="eastAsia"/>
        </w:rPr>
        <w:t>）</w:t>
      </w:r>
    </w:p>
    <w:bookmarkEnd w:id="90"/>
    <w:bookmarkEnd w:id="91"/>
    <w:p w:rsidR="001D0EFF" w:rsidRDefault="001B5EC6" w:rsidP="00131EAB">
      <w:pPr>
        <w:pPrChange w:id="94" w:author="Wu Guoning" w:date="2020-06-02T19:09:00Z">
          <w:pPr>
            <w:ind w:firstLineChars="200" w:firstLine="480"/>
          </w:pPr>
        </w:pPrChange>
      </w:pPr>
      <w:r>
        <w:rPr>
          <w:rFonts w:hint="eastAsia"/>
        </w:rPr>
        <w:t>则随机变量</w:t>
      </w:r>
      <w:r>
        <w:t>X</w:t>
      </w:r>
      <w:r>
        <w:rPr>
          <w:rFonts w:hint="eastAsia"/>
        </w:rPr>
        <w:t>的信息熵的定义为：</w:t>
      </w:r>
    </w:p>
    <w:p w:rsidR="001D0EFF" w:rsidRDefault="001B5EC6" w:rsidP="00C135E1">
      <w:pPr>
        <w:pStyle w:val="a0"/>
      </w:pPr>
      <m:oMath>
        <m:r>
          <m:t>H</m:t>
        </m:r>
        <m:d>
          <m:dPr>
            <m:ctrlPr/>
          </m:dPr>
          <m:e>
            <m:r>
              <m:t>X</m:t>
            </m:r>
          </m:e>
        </m:d>
        <m:r>
          <m:rPr>
            <m:sty m:val="p"/>
          </m:rPr>
          <m:t>=</m:t>
        </m:r>
        <w:bookmarkStart w:id="95" w:name="OLE_LINK119"/>
        <w:bookmarkStart w:id="96" w:name="OLE_LINK118"/>
        <m:r>
          <m:rPr>
            <m:sty m:val="p"/>
          </m:rPr>
          <m:t>-</m:t>
        </m:r>
        <w:bookmarkStart w:id="97" w:name="OLE_LINK117"/>
        <w:bookmarkStart w:id="98" w:name="OLE_LINK116"/>
        <m:sSub>
          <m:sSubPr>
            <m:ctrlPr/>
          </m:sSubPr>
          <m:e>
            <m:r>
              <m:t>p</m:t>
            </m:r>
            <m:ctrlPr>
              <w:rPr>
                <w:rFonts w:hint="eastAsia"/>
              </w:rPr>
            </m:ctrlPr>
          </m:e>
          <m:sub>
            <m:r>
              <m:rPr>
                <m:sty m:val="p"/>
              </m:rPr>
              <m:t>1</m:t>
            </m:r>
          </m:sub>
        </m:sSub>
        <w:bookmarkEnd w:id="97"/>
        <w:bookmarkEnd w:id="98"/>
        <m:func>
          <m:funcPr>
            <m:ctrlPr/>
          </m:funcPr>
          <m:fName>
            <m:sSub>
              <m:sSubPr>
                <m:ctrlPr/>
              </m:sSubPr>
              <m:e>
                <m:r>
                  <m:rPr>
                    <m:sty m:val="p"/>
                  </m:rPr>
                  <m:t>log</m:t>
                </m:r>
              </m:e>
              <m:sub>
                <m:r>
                  <m:rPr>
                    <m:sty m:val="p"/>
                  </m:rPr>
                  <m:t>2</m:t>
                </m:r>
              </m:sub>
            </m:sSub>
          </m:fName>
          <m:e>
            <m:d>
              <m:dPr>
                <m:ctrlPr/>
              </m:dPr>
              <m:e>
                <m:sSub>
                  <m:sSubPr>
                    <m:ctrlPr/>
                  </m:sSubPr>
                  <m:e>
                    <m:r>
                      <m:t>p</m:t>
                    </m:r>
                    <m:ctrlPr>
                      <w:rPr>
                        <w:rFonts w:hint="eastAsia"/>
                      </w:rPr>
                    </m:ctrlPr>
                  </m:e>
                  <m:sub>
                    <m:r>
                      <m:rPr>
                        <m:sty m:val="p"/>
                      </m:rPr>
                      <m:t>1</m:t>
                    </m:r>
                  </m:sub>
                </m:sSub>
              </m:e>
            </m:d>
          </m:e>
        </m:func>
        <w:bookmarkEnd w:id="95"/>
        <w:bookmarkEnd w:id="96"/>
        <m:r>
          <m:rPr>
            <m:sty m:val="p"/>
          </m:rPr>
          <m:t>-</m:t>
        </m:r>
        <w:bookmarkStart w:id="99" w:name="OLE_LINK120"/>
        <w:bookmarkStart w:id="100" w:name="OLE_LINK121"/>
        <m:sSub>
          <m:sSubPr>
            <m:ctrlPr/>
          </m:sSubPr>
          <m:e>
            <m:r>
              <m:t>p</m:t>
            </m:r>
            <m:ctrlPr>
              <w:rPr>
                <w:rFonts w:hint="eastAsia"/>
              </w:rPr>
            </m:ctrlPr>
          </m:e>
          <m:sub>
            <m:r>
              <m:rPr>
                <m:sty m:val="p"/>
              </m:rPr>
              <m:t>2</m:t>
            </m:r>
          </m:sub>
        </m:sSub>
        <m:func>
          <m:funcPr>
            <m:ctrlPr/>
          </m:funcPr>
          <m:fName>
            <m:sSub>
              <m:sSubPr>
                <m:ctrlPr/>
              </m:sSubPr>
              <m:e>
                <m:r>
                  <m:rPr>
                    <m:sty m:val="p"/>
                  </m:rPr>
                  <m:t>log</m:t>
                </m:r>
              </m:e>
              <m:sub>
                <m:r>
                  <m:rPr>
                    <m:sty m:val="p"/>
                  </m:rPr>
                  <m:t>2</m:t>
                </m:r>
              </m:sub>
            </m:sSub>
          </m:fName>
          <m:e>
            <m:d>
              <m:dPr>
                <m:ctrlPr/>
              </m:dPr>
              <m:e>
                <m:sSub>
                  <m:sSubPr>
                    <m:ctrlPr/>
                  </m:sSubPr>
                  <m:e>
                    <m:r>
                      <m:t>p</m:t>
                    </m:r>
                    <m:ctrlPr>
                      <w:rPr>
                        <w:rFonts w:hint="eastAsia"/>
                      </w:rPr>
                    </m:ctrlPr>
                  </m:e>
                  <m:sub>
                    <m:r>
                      <m:rPr>
                        <m:sty m:val="p"/>
                      </m:rPr>
                      <m:t>2</m:t>
                    </m:r>
                  </m:sub>
                </m:sSub>
              </m:e>
            </m:d>
          </m:e>
        </m:func>
        <w:bookmarkEnd w:id="99"/>
        <w:bookmarkEnd w:id="100"/>
        <m:r>
          <m:rPr>
            <m:sty m:val="p"/>
          </m:rPr>
          <m:t>-…-</m:t>
        </m:r>
        <m:sSub>
          <m:sSubPr>
            <m:ctrlPr/>
          </m:sSubPr>
          <m:e>
            <m:r>
              <m:t>p</m:t>
            </m:r>
            <m:ctrlPr>
              <w:rPr>
                <w:rFonts w:hint="eastAsia"/>
              </w:rPr>
            </m:ctrlPr>
          </m:e>
          <m:sub>
            <m:r>
              <m:t>m</m:t>
            </m:r>
          </m:sub>
        </m:sSub>
        <m:func>
          <m:funcPr>
            <m:ctrlPr/>
          </m:funcPr>
          <m:fName>
            <m:sSub>
              <m:sSubPr>
                <m:ctrlPr/>
              </m:sSubPr>
              <m:e>
                <m:r>
                  <m:rPr>
                    <m:sty m:val="p"/>
                  </m:rPr>
                  <m:t>log</m:t>
                </m:r>
              </m:e>
              <m:sub>
                <m:r>
                  <m:rPr>
                    <m:sty m:val="p"/>
                  </m:rPr>
                  <m:t>2</m:t>
                </m:r>
              </m:sub>
            </m:sSub>
          </m:fName>
          <m:e>
            <m:d>
              <m:dPr>
                <m:ctrlPr/>
              </m:dPr>
              <m:e>
                <m:sSub>
                  <m:sSubPr>
                    <m:ctrlPr/>
                  </m:sSubPr>
                  <m:e>
                    <m:r>
                      <m:t>p</m:t>
                    </m:r>
                    <m:ctrlPr>
                      <w:rPr>
                        <w:rFonts w:hint="eastAsia"/>
                      </w:rPr>
                    </m:ctrlPr>
                  </m:e>
                  <m:sub>
                    <m:r>
                      <m:t>m</m:t>
                    </m:r>
                  </m:sub>
                </m:sSub>
              </m:e>
            </m:d>
            <m:r>
              <m:rPr>
                <m:sty m:val="p"/>
              </m:rPr>
              <m:t>=</m:t>
            </m:r>
            <w:bookmarkStart w:id="101" w:name="OLE_LINK138"/>
            <w:bookmarkStart w:id="102" w:name="OLE_LINK139"/>
            <m:r>
              <m:rPr>
                <m:sty m:val="p"/>
              </m:rPr>
              <m:t>-</m:t>
            </m:r>
            <m:nary>
              <m:naryPr>
                <m:chr m:val="∑"/>
                <m:limLoc m:val="undOvr"/>
                <m:ctrlPr/>
              </m:naryPr>
              <m:sub>
                <m:r>
                  <m:t>i</m:t>
                </m:r>
                <m:r>
                  <m:rPr>
                    <m:sty m:val="p"/>
                  </m:rPr>
                  <m:t>=1</m:t>
                </m:r>
              </m:sub>
              <m:sup>
                <m:r>
                  <m:t>m</m:t>
                </m:r>
              </m:sup>
              <m:e>
                <m:sSub>
                  <m:sSubPr>
                    <m:ctrlPr/>
                  </m:sSubPr>
                  <m:e>
                    <m:r>
                      <m:t>p</m:t>
                    </m:r>
                    <m:ctrlPr>
                      <w:rPr>
                        <w:rFonts w:hint="eastAsia"/>
                      </w:rPr>
                    </m:ctrlPr>
                  </m:e>
                  <m:sub>
                    <m:r>
                      <m:t>i</m:t>
                    </m:r>
                  </m:sub>
                </m:sSub>
                <m:func>
                  <m:funcPr>
                    <m:ctrlPr/>
                  </m:funcPr>
                  <m:fName>
                    <m:sSub>
                      <m:sSubPr>
                        <m:ctrlPr/>
                      </m:sSubPr>
                      <m:e>
                        <m:r>
                          <m:rPr>
                            <m:sty m:val="p"/>
                          </m:rPr>
                          <m:t>log</m:t>
                        </m:r>
                      </m:e>
                      <m:sub>
                        <m:r>
                          <m:rPr>
                            <m:sty m:val="p"/>
                          </m:rPr>
                          <m:t>2</m:t>
                        </m:r>
                      </m:sub>
                    </m:sSub>
                  </m:fName>
                  <m:e>
                    <m:d>
                      <m:dPr>
                        <m:ctrlPr/>
                      </m:dPr>
                      <m:e>
                        <m:sSub>
                          <m:sSubPr>
                            <m:ctrlPr/>
                          </m:sSubPr>
                          <m:e>
                            <m:r>
                              <m:t>p</m:t>
                            </m:r>
                            <m:ctrlPr>
                              <w:rPr>
                                <w:rFonts w:hint="eastAsia"/>
                              </w:rPr>
                            </m:ctrlPr>
                          </m:e>
                          <m:sub>
                            <m:r>
                              <m:t>i</m:t>
                            </m:r>
                          </m:sub>
                        </m:sSub>
                      </m:e>
                    </m:d>
                  </m:e>
                </m:func>
              </m:e>
            </m:nary>
            <w:bookmarkEnd w:id="101"/>
            <w:bookmarkEnd w:id="102"/>
          </m:e>
        </m:func>
      </m:oMath>
      <w:r w:rsidR="00C135E1">
        <w:rPr>
          <w:rFonts w:ascii="SimSun" w:eastAsia="SimSun" w:hAnsi="SimSun" w:hint="eastAsia"/>
        </w:rPr>
        <w:t>（</w:t>
      </w:r>
      <w:r w:rsidR="00C135E1">
        <w:rPr>
          <w:rFonts w:hint="eastAsia"/>
        </w:rPr>
        <w:t>2</w:t>
      </w:r>
      <w:r w:rsidR="00C135E1">
        <w:t>.3</w:t>
      </w:r>
      <w:r w:rsidR="00C135E1">
        <w:rPr>
          <w:rFonts w:ascii="SimSun" w:eastAsia="SimSun" w:hAnsi="SimSun" w:hint="eastAsia"/>
        </w:rPr>
        <w:t>）</w:t>
      </w:r>
    </w:p>
    <w:p w:rsidR="00230145" w:rsidRDefault="00230145" w:rsidP="00777182">
      <w:pPr>
        <w:ind w:firstLineChars="200" w:firstLine="480"/>
      </w:pPr>
      <w:bookmarkStart w:id="103" w:name="OLE_LINK323"/>
      <w:bookmarkStart w:id="104" w:name="OLE_LINK324"/>
      <w:r w:rsidRPr="00EC47EF">
        <w:rPr>
          <w:rFonts w:hint="eastAsia"/>
        </w:rPr>
        <w:t>一个样本或时间所拥有的信息被称为信息量，</w:t>
      </w:r>
      <w:r w:rsidRPr="00131EAB">
        <w:rPr>
          <w:rFonts w:hint="eastAsia"/>
          <w:color w:val="FF0000"/>
          <w:rPrChange w:id="105" w:author="Wu Guoning" w:date="2020-06-02T19:10:00Z">
            <w:rPr>
              <w:rFonts w:hint="eastAsia"/>
            </w:rPr>
          </w:rPrChange>
        </w:rPr>
        <w:t>事件发生的概率越大，事件发生的概率就越大，事件发生的概率就越小，确定性越低，所包含的信息量就越小。</w:t>
      </w:r>
      <w:r w:rsidRPr="00EC47EF">
        <w:rPr>
          <w:rFonts w:hint="eastAsia"/>
        </w:rPr>
        <w:t>因此，引入了信息熵的概念</w:t>
      </w:r>
      <w:r w:rsidRPr="00EC47EF">
        <w:rPr>
          <w:rFonts w:hint="eastAsia"/>
        </w:rPr>
        <w:t>:</w:t>
      </w:r>
      <w:r w:rsidRPr="00EC47EF">
        <w:rPr>
          <w:rFonts w:hint="eastAsia"/>
        </w:rPr>
        <w:t>当事件的信息量越小时，整个系统变得有序，信息熵越小</w:t>
      </w:r>
      <w:r w:rsidRPr="00EC47EF">
        <w:rPr>
          <w:rFonts w:hint="eastAsia"/>
        </w:rPr>
        <w:t>;</w:t>
      </w:r>
      <w:r w:rsidRPr="00EC47EF">
        <w:rPr>
          <w:rFonts w:hint="eastAsia"/>
        </w:rPr>
        <w:t>当信息量越大时，系统变得混沌，信息熵越大。</w:t>
      </w:r>
      <w:bookmarkStart w:id="106" w:name="OLE_LINK327"/>
      <w:bookmarkStart w:id="107" w:name="OLE_LINK328"/>
      <w:bookmarkStart w:id="108" w:name="OLE_LINK329"/>
    </w:p>
    <w:p w:rsidR="001D0EFF" w:rsidRDefault="001B5EC6" w:rsidP="002E0119">
      <w:pPr>
        <w:pStyle w:val="Heading3"/>
        <w:spacing w:before="163"/>
      </w:pPr>
      <w:bookmarkStart w:id="109" w:name="_Toc41489307"/>
      <w:bookmarkEnd w:id="103"/>
      <w:bookmarkEnd w:id="104"/>
      <w:bookmarkEnd w:id="106"/>
      <w:bookmarkEnd w:id="107"/>
      <w:bookmarkEnd w:id="108"/>
      <w:r>
        <w:rPr>
          <w:rFonts w:hint="eastAsia"/>
        </w:rPr>
        <w:t>2</w:t>
      </w:r>
      <w:r>
        <w:t>.2.3</w:t>
      </w:r>
      <w:r>
        <w:rPr>
          <w:rFonts w:hint="eastAsia"/>
        </w:rPr>
        <w:t>条件熵</w:t>
      </w:r>
      <w:bookmarkEnd w:id="109"/>
    </w:p>
    <w:p w:rsidR="001D0EFF" w:rsidRDefault="001B5EC6" w:rsidP="002E0119">
      <w:pPr>
        <w:ind w:firstLineChars="200" w:firstLine="480"/>
      </w:pPr>
      <w:r>
        <w:rPr>
          <w:rFonts w:hint="eastAsia"/>
        </w:rPr>
        <w:t>设有随机变量</w:t>
      </w:r>
      <m:oMath>
        <m:r>
          <w:rPr>
            <w:rFonts w:ascii="Cambria Math" w:hAnsi="Cambria Math" w:hint="eastAsia"/>
          </w:rPr>
          <m:t>（</m:t>
        </m:r>
        <m:r>
          <w:rPr>
            <w:rFonts w:ascii="Cambria Math" w:hAnsi="Cambria Math"/>
          </w:rPr>
          <m:t>X,Y</m:t>
        </m:r>
        <m:r>
          <w:rPr>
            <w:rFonts w:ascii="Cambria Math" w:hAnsi="Cambria Math" w:hint="eastAsia"/>
          </w:rPr>
          <m:t>）</m:t>
        </m:r>
      </m:oMath>
      <w:r>
        <w:rPr>
          <w:rFonts w:hint="eastAsia"/>
        </w:rPr>
        <w:t>,</w:t>
      </w:r>
      <w:r>
        <w:rPr>
          <w:rFonts w:hint="eastAsia"/>
        </w:rPr>
        <w:t>其联合概率分布为：</w:t>
      </w:r>
    </w:p>
    <w:p w:rsidR="001D0EFF" w:rsidRDefault="001B5EC6" w:rsidP="00C135E1">
      <w:pPr>
        <w:pStyle w:val="a0"/>
      </w:pPr>
      <m:oMath>
        <m:r>
          <m:t>P</m:t>
        </m:r>
        <m:d>
          <m:dPr>
            <m:ctrlPr/>
          </m:dPr>
          <m:e>
            <m:r>
              <m:t>X</m:t>
            </m:r>
            <m:r>
              <m:rPr>
                <m:sty m:val="p"/>
              </m:rPr>
              <m:t>=</m:t>
            </m:r>
            <m:sSub>
              <m:sSubPr>
                <m:ctrlPr/>
              </m:sSubPr>
              <m:e>
                <w:bookmarkStart w:id="110" w:name="OLE_LINK207"/>
                <w:bookmarkStart w:id="111" w:name="OLE_LINK208"/>
                <m:r>
                  <w:rPr>
                    <w:rFonts w:hint="eastAsia"/>
                  </w:rPr>
                  <m:t>x</m:t>
                </m:r>
                <w:bookmarkEnd w:id="110"/>
                <w:bookmarkEnd w:id="111"/>
              </m:e>
              <m:sub>
                <m:r>
                  <w:rPr>
                    <w:rFonts w:hint="eastAsia"/>
                  </w:rPr>
                  <m:t>i</m:t>
                </m:r>
              </m:sub>
            </m:sSub>
            <m:r>
              <m:rPr>
                <m:sty m:val="p"/>
              </m:rPr>
              <m:t>,</m:t>
            </m:r>
            <w:bookmarkStart w:id="112" w:name="OLE_LINK203"/>
            <w:bookmarkStart w:id="113" w:name="OLE_LINK204"/>
            <m:r>
              <m:t>Y</m:t>
            </m:r>
            <w:bookmarkEnd w:id="112"/>
            <w:bookmarkEnd w:id="113"/>
            <m:r>
              <m:rPr>
                <m:sty m:val="p"/>
              </m:rPr>
              <m:t>=</m:t>
            </m:r>
            <m:sSub>
              <m:sSubPr>
                <m:ctrlPr/>
              </m:sSubPr>
              <m:e>
                <m:r>
                  <m:t>y</m:t>
                </m:r>
              </m:e>
              <m:sub>
                <m:r>
                  <m:t>i</m:t>
                </m:r>
              </m:sub>
            </m:sSub>
          </m:e>
        </m:d>
        <m:r>
          <m:rPr>
            <m:sty m:val="p"/>
          </m:rPr>
          <m:t>=</m:t>
        </m:r>
        <m:sSub>
          <m:sSubPr>
            <m:ctrlPr/>
          </m:sSubPr>
          <m:e>
            <m:r>
              <m:t>p</m:t>
            </m:r>
          </m:e>
          <m:sub>
            <m:r>
              <m:t>ij</m:t>
            </m:r>
          </m:sub>
        </m:sSub>
        <m:r>
          <m:rPr>
            <m:sty m:val="p"/>
          </m:rPr>
          <m:t xml:space="preserve">,           </m:t>
        </m:r>
        <m:r>
          <m:t>i</m:t>
        </m:r>
        <m:r>
          <m:rPr>
            <m:sty m:val="p"/>
          </m:rPr>
          <m:t>=1,2,3,…,</m:t>
        </m:r>
        <m:r>
          <m:t>n</m:t>
        </m:r>
        <m:r>
          <m:rPr>
            <m:sty m:val="p"/>
          </m:rPr>
          <m:t xml:space="preserve">, </m:t>
        </m:r>
        <m:r>
          <m:t>j</m:t>
        </m:r>
        <m:r>
          <m:rPr>
            <m:sty m:val="p"/>
          </m:rPr>
          <m:t>=1,2,…,</m:t>
        </m:r>
        <m:r>
          <m:t>m</m:t>
        </m:r>
      </m:oMath>
      <w:r w:rsidR="00C135E1">
        <w:rPr>
          <w:rFonts w:ascii="SimSun" w:eastAsia="SimSun" w:hAnsi="SimSun" w:hint="eastAsia"/>
          <w:iCs/>
        </w:rPr>
        <w:t xml:space="preserve">。 </w:t>
      </w:r>
      <w:r w:rsidR="00C135E1">
        <w:rPr>
          <w:rFonts w:ascii="SimSun" w:eastAsia="SimSun" w:hAnsi="SimSun"/>
          <w:iCs/>
        </w:rPr>
        <w:t xml:space="preserve">    </w:t>
      </w:r>
      <w:r w:rsidR="00C135E1">
        <w:rPr>
          <w:rFonts w:ascii="SimSun" w:eastAsia="SimSun" w:hAnsi="SimSun" w:hint="eastAsia"/>
        </w:rPr>
        <w:t>（</w:t>
      </w:r>
      <w:r w:rsidR="00C135E1">
        <w:rPr>
          <w:rFonts w:hint="eastAsia"/>
        </w:rPr>
        <w:t>2</w:t>
      </w:r>
      <w:r w:rsidR="00C135E1">
        <w:t>.4</w:t>
      </w:r>
      <w:r w:rsidR="00C135E1">
        <w:rPr>
          <w:rFonts w:ascii="SimSun" w:eastAsia="SimSun" w:hAnsi="SimSun" w:hint="eastAsia"/>
        </w:rPr>
        <w:t>）</w:t>
      </w:r>
    </w:p>
    <w:p w:rsidR="001D0EFF" w:rsidRDefault="001B5EC6" w:rsidP="002E0119">
      <w:pPr>
        <w:ind w:firstLineChars="200" w:firstLine="480"/>
      </w:pPr>
      <w:r>
        <w:t>条件熵</w:t>
      </w:r>
      <w:bookmarkStart w:id="114" w:name="OLE_LINK205"/>
      <w:bookmarkStart w:id="115" w:name="OLE_LINK206"/>
      <m:oMath>
        <m:r>
          <w:rPr>
            <w:rFonts w:ascii="Cambria Math" w:hAnsi="Cambria Math"/>
          </w:rPr>
          <m:t>H(Y|X)</m:t>
        </m:r>
      </m:oMath>
      <w:bookmarkEnd w:id="114"/>
      <w:bookmarkEnd w:id="115"/>
      <w:r>
        <w:t>表示在已知随机变量</w:t>
      </w:r>
      <m:oMath>
        <m:r>
          <w:rPr>
            <w:rFonts w:ascii="Cambria Math" w:hAnsi="Cambria Math"/>
          </w:rPr>
          <m:t>X</m:t>
        </m:r>
      </m:oMath>
      <w:r>
        <w:t>的条件下，随机变量</w:t>
      </w:r>
      <w:r>
        <w:t>Y</w:t>
      </w:r>
      <w:r>
        <w:t>的不确定性。随机变量</w:t>
      </w:r>
      <w:r>
        <w:t>X</w:t>
      </w:r>
      <w:r>
        <w:t>给定的条件下随机变量</w:t>
      </w:r>
      <m:oMath>
        <m:r>
          <w:rPr>
            <w:rFonts w:ascii="Cambria Math" w:hAnsi="Cambria Math"/>
          </w:rPr>
          <m:t>Y</m:t>
        </m:r>
      </m:oMath>
      <w:r>
        <w:t>的条件熵</w:t>
      </w:r>
      <m:oMath>
        <m:r>
          <w:rPr>
            <w:rFonts w:ascii="Cambria Math" w:hAnsi="Cambria Math"/>
          </w:rPr>
          <m:t>H(Y|X)</m:t>
        </m:r>
      </m:oMath>
      <w:r>
        <w:t>，定义为</w:t>
      </w:r>
      <m:oMath>
        <m:r>
          <w:rPr>
            <w:rFonts w:ascii="Cambria Math" w:hAnsi="Cambria Math"/>
          </w:rPr>
          <m:t>X</m:t>
        </m:r>
      </m:oMath>
      <w:r>
        <w:t>给定条件下</w:t>
      </w:r>
      <w:r>
        <w:t>,</w:t>
      </w:r>
      <w:r>
        <w:rPr>
          <w:rFonts w:hint="eastAsia"/>
        </w:rPr>
        <w:t>所有不同</w:t>
      </w:r>
      <m:oMath>
        <m:r>
          <w:rPr>
            <w:rFonts w:ascii="Cambria Math" w:hAnsi="Cambria Math" w:hint="eastAsia"/>
          </w:rPr>
          <m:t>x</m:t>
        </m:r>
      </m:oMath>
      <w:r>
        <w:rPr>
          <w:rFonts w:hint="eastAsia"/>
        </w:rPr>
        <w:t>的值情况下</w:t>
      </w:r>
      <m:oMath>
        <m:r>
          <w:rPr>
            <w:rFonts w:ascii="Cambria Math" w:hAnsi="Cambria Math"/>
          </w:rPr>
          <m:t>Y</m:t>
        </m:r>
      </m:oMath>
      <w:r>
        <w:rPr>
          <w:rFonts w:hint="eastAsia"/>
        </w:rPr>
        <w:t>的信息熵的平均值叫做条件熵：</w:t>
      </w:r>
    </w:p>
    <w:p w:rsidR="001D0EFF" w:rsidRDefault="001B5EC6" w:rsidP="00C135E1">
      <w:pPr>
        <w:pStyle w:val="a0"/>
      </w:pPr>
      <w:bookmarkStart w:id="116" w:name="OLE_LINK128"/>
      <w:bookmarkStart w:id="117" w:name="OLE_LINK129"/>
      <w:bookmarkStart w:id="118" w:name="OLE_LINK130"/>
      <w:bookmarkStart w:id="119" w:name="OLE_LINK131"/>
      <m:oMath>
        <m:r>
          <m:t>H</m:t>
        </m:r>
        <m:d>
          <m:dPr>
            <m:ctrlPr/>
          </m:dPr>
          <m:e>
            <m:r>
              <m:t>Y</m:t>
            </m:r>
            <m:r>
              <m:rPr>
                <m:sty m:val="p"/>
              </m:rPr>
              <m:t>|</m:t>
            </m:r>
            <m:r>
              <m:t>X</m:t>
            </m:r>
          </m:e>
        </m:d>
        <w:bookmarkEnd w:id="116"/>
        <w:bookmarkEnd w:id="117"/>
        <m:r>
          <m:rPr>
            <m:sty m:val="p"/>
          </m:rPr>
          <m:t>=</m:t>
        </m:r>
        <m:nary>
          <m:naryPr>
            <m:chr m:val="∑"/>
            <m:limLoc m:val="undOvr"/>
            <m:ctrlPr/>
          </m:naryPr>
          <m:sub>
            <m:r>
              <m:t>i</m:t>
            </m:r>
            <m:r>
              <m:rPr>
                <m:sty m:val="p"/>
              </m:rPr>
              <m:t>=1</m:t>
            </m:r>
          </m:sub>
          <m:sup>
            <m:r>
              <m:t>n</m:t>
            </m:r>
          </m:sup>
          <m:e>
            <m:sSub>
              <m:sSubPr>
                <m:ctrlPr/>
              </m:sSubPr>
              <m:e>
                <m:r>
                  <m:t>p</m:t>
                </m:r>
              </m:e>
              <m:sub>
                <m:r>
                  <m:t>i</m:t>
                </m:r>
              </m:sub>
            </m:sSub>
            <m:r>
              <m:t>H</m:t>
            </m:r>
            <m:d>
              <m:dPr>
                <m:ctrlPr/>
              </m:dPr>
              <m:e>
                <m:r>
                  <m:t>Y</m:t>
                </m:r>
                <m:r>
                  <m:rPr>
                    <m:sty m:val="p"/>
                  </m:rPr>
                  <m:t>|</m:t>
                </m:r>
                <m:r>
                  <m:t>X</m:t>
                </m:r>
                <m:r>
                  <m:rPr>
                    <m:sty m:val="p"/>
                  </m:rPr>
                  <m:t>=</m:t>
                </m:r>
                <m:sSub>
                  <m:sSubPr>
                    <m:ctrlPr/>
                  </m:sSubPr>
                  <m:e>
                    <m:r>
                      <m:t>x</m:t>
                    </m:r>
                  </m:e>
                  <m:sub>
                    <m:r>
                      <m:t>i</m:t>
                    </m:r>
                  </m:sub>
                </m:sSub>
              </m:e>
            </m:d>
          </m:e>
        </m:nary>
      </m:oMath>
      <w:r w:rsidR="00C135E1">
        <w:rPr>
          <w:rFonts w:ascii="SimSun" w:eastAsia="SimSun" w:hAnsi="SimSun" w:hint="eastAsia"/>
        </w:rPr>
        <w:t xml:space="preserve"> </w:t>
      </w:r>
      <w:r w:rsidR="00C135E1">
        <w:rPr>
          <w:rFonts w:ascii="SimSun" w:eastAsia="SimSun" w:hAnsi="SimSun"/>
        </w:rPr>
        <w:t xml:space="preserve">                  </w:t>
      </w:r>
      <w:r w:rsidR="00C135E1">
        <w:rPr>
          <w:rFonts w:ascii="SimSun" w:eastAsia="SimSun" w:hAnsi="SimSun" w:hint="eastAsia"/>
        </w:rPr>
        <w:t>（</w:t>
      </w:r>
      <w:r w:rsidR="00C135E1">
        <w:rPr>
          <w:rFonts w:hint="eastAsia"/>
        </w:rPr>
        <w:t>2</w:t>
      </w:r>
      <w:r w:rsidR="00C135E1">
        <w:t>.5</w:t>
      </w:r>
      <w:r w:rsidR="00C135E1">
        <w:rPr>
          <w:rFonts w:ascii="SimSun" w:eastAsia="SimSun" w:hAnsi="SimSun" w:hint="eastAsia"/>
        </w:rPr>
        <w:t>）</w:t>
      </w:r>
    </w:p>
    <w:bookmarkEnd w:id="118"/>
    <w:bookmarkEnd w:id="119"/>
    <w:p w:rsidR="001D0EFF" w:rsidRDefault="001B5EC6" w:rsidP="00131EAB">
      <w:pPr>
        <w:pPrChange w:id="120" w:author="Wu Guoning" w:date="2020-06-02T19:12:00Z">
          <w:pPr>
            <w:ind w:firstLineChars="200" w:firstLine="480"/>
          </w:pPr>
        </w:pPrChange>
      </w:pPr>
      <w:r>
        <w:rPr>
          <w:rFonts w:hint="eastAsia"/>
        </w:rPr>
        <w:t>其中</w:t>
      </w:r>
      <w:r>
        <w:t>:</w:t>
      </w:r>
    </w:p>
    <w:p w:rsidR="001D0EFF" w:rsidRDefault="008D3B0E" w:rsidP="002E0119">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i=1,2,… ,n</m:t>
          </m:r>
        </m:oMath>
      </m:oMathPara>
    </w:p>
    <w:p w:rsidR="001D0EFF" w:rsidRDefault="001B5EC6" w:rsidP="00131EAB">
      <w:pPr>
        <w:pPrChange w:id="121" w:author="Wu Guoning" w:date="2020-06-02T19:12:00Z">
          <w:pPr>
            <w:ind w:firstLineChars="200" w:firstLine="480"/>
          </w:pPr>
        </w:pPrChange>
      </w:pPr>
      <w:r>
        <w:rPr>
          <w:rFonts w:hint="eastAsia"/>
        </w:rPr>
        <w:t>另外，事件</w:t>
      </w:r>
      <m:oMath>
        <m:r>
          <w:rPr>
            <w:rFonts w:ascii="Cambria Math" w:hAnsi="Cambria Math" w:hint="eastAsia"/>
          </w:rPr>
          <m:t>（</m:t>
        </m:r>
        <m:r>
          <w:rPr>
            <w:rFonts w:ascii="Cambria Math" w:hAnsi="Cambria Math"/>
          </w:rPr>
          <m:t>X,Y</m:t>
        </m:r>
        <m:r>
          <w:rPr>
            <w:rFonts w:ascii="Cambria Math" w:hAnsi="Cambria Math" w:hint="eastAsia"/>
          </w:rPr>
          <m:t>）</m:t>
        </m:r>
      </m:oMath>
      <w:r>
        <w:rPr>
          <w:rFonts w:hint="eastAsia"/>
        </w:rPr>
        <w:t>发生所包含的熵，减去事件</w:t>
      </w:r>
      <m:oMath>
        <m:r>
          <w:rPr>
            <w:rFonts w:ascii="Cambria Math" w:hAnsi="Cambria Math"/>
          </w:rPr>
          <m:t>X</m:t>
        </m:r>
      </m:oMath>
      <w:r>
        <w:rPr>
          <w:rFonts w:hint="eastAsia"/>
        </w:rPr>
        <w:t>单独发生的熵，也就是事件</w:t>
      </w:r>
      <w:r>
        <w:t>X</w:t>
      </w:r>
      <w:r>
        <w:rPr>
          <w:rFonts w:hint="eastAsia"/>
        </w:rPr>
        <w:t>发生的前提下，</w:t>
      </w:r>
      <m:oMath>
        <m:r>
          <w:rPr>
            <w:rFonts w:ascii="Cambria Math" w:hAnsi="Cambria Math" w:hint="eastAsia"/>
          </w:rPr>
          <m:t>Y</m:t>
        </m:r>
      </m:oMath>
      <w:r>
        <w:rPr>
          <w:rFonts w:hint="eastAsia"/>
        </w:rPr>
        <w:t>发生的熵。即条件熵本身的概念，我们可得到以下公式</w:t>
      </w:r>
    </w:p>
    <w:p w:rsidR="001D0EFF" w:rsidRDefault="001B5EC6" w:rsidP="00C135E1">
      <w:pPr>
        <w:pStyle w:val="a0"/>
      </w:pPr>
      <m:oMath>
        <m:r>
          <m:t>H</m:t>
        </m:r>
        <m:d>
          <m:dPr>
            <m:ctrlPr/>
          </m:dPr>
          <m:e>
            <m:r>
              <m:t>Y</m:t>
            </m:r>
            <m:r>
              <m:rPr>
                <m:sty m:val="p"/>
              </m:rPr>
              <m:t>|</m:t>
            </m:r>
            <m:r>
              <m:t>X</m:t>
            </m:r>
          </m:e>
        </m:d>
        <m:r>
          <m:rPr>
            <m:sty m:val="p"/>
          </m:rPr>
          <m:t>=</m:t>
        </m:r>
        <w:bookmarkStart w:id="122" w:name="OLE_LINK132"/>
        <w:bookmarkStart w:id="123" w:name="OLE_LINK133"/>
        <m:r>
          <m:t>H</m:t>
        </m:r>
        <m:d>
          <m:dPr>
            <m:ctrlPr/>
          </m:dPr>
          <m:e>
            <m:r>
              <m:t>X</m:t>
            </m:r>
            <m:r>
              <m:rPr>
                <m:sty m:val="p"/>
              </m:rPr>
              <m:t>,</m:t>
            </m:r>
            <m:r>
              <m:t>Y</m:t>
            </m:r>
          </m:e>
        </m:d>
        <m:r>
          <m:rPr>
            <m:sty m:val="p"/>
          </m:rPr>
          <m:t>-</m:t>
        </m:r>
        <m:r>
          <m:t>H</m:t>
        </m:r>
        <m:d>
          <m:dPr>
            <m:ctrlPr/>
          </m:dPr>
          <m:e>
            <m:r>
              <m:t>X</m:t>
            </m:r>
          </m:e>
        </m:d>
      </m:oMath>
      <w:bookmarkEnd w:id="122"/>
      <w:bookmarkEnd w:id="123"/>
      <w:r w:rsidR="00C135E1">
        <w:rPr>
          <w:rFonts w:ascii="SimSun" w:eastAsia="SimSun" w:hAnsi="SimSun" w:hint="eastAsia"/>
        </w:rPr>
        <w:t xml:space="preserve"> </w:t>
      </w:r>
      <w:r w:rsidR="00C135E1">
        <w:rPr>
          <w:rFonts w:ascii="SimSun" w:eastAsia="SimSun" w:hAnsi="SimSun"/>
        </w:rPr>
        <w:t xml:space="preserve">                    </w:t>
      </w:r>
      <w:r w:rsidR="00C135E1">
        <w:rPr>
          <w:rFonts w:ascii="SimSun" w:eastAsia="SimSun" w:hAnsi="SimSun" w:hint="eastAsia"/>
        </w:rPr>
        <w:t>（</w:t>
      </w:r>
      <w:r w:rsidR="00C135E1">
        <w:rPr>
          <w:rFonts w:hint="eastAsia"/>
        </w:rPr>
        <w:t>2</w:t>
      </w:r>
      <w:r w:rsidR="00C135E1">
        <w:t>.6</w:t>
      </w:r>
      <w:r w:rsidR="00C135E1">
        <w:rPr>
          <w:rFonts w:ascii="SimSun" w:eastAsia="SimSun" w:hAnsi="SimSun" w:hint="eastAsia"/>
        </w:rPr>
        <w:t>）</w:t>
      </w:r>
    </w:p>
    <w:p w:rsidR="001D0EFF" w:rsidRDefault="001B5EC6" w:rsidP="002E0119">
      <w:pPr>
        <w:ind w:firstLineChars="200" w:firstLine="480"/>
      </w:pPr>
      <w:r>
        <w:rPr>
          <w:rFonts w:hint="eastAsia"/>
        </w:rPr>
        <w:t>证明过程如下：</w:t>
      </w:r>
    </w:p>
    <w:p w:rsidR="001D0EFF" w:rsidRPr="001B5EC6" w:rsidRDefault="001B5EC6" w:rsidP="002E0119">
      <m:oMathPara>
        <m:oMathParaPr>
          <m:jc m:val="center"/>
        </m:oMathParaPr>
        <m:oMath>
          <m:r>
            <w:rPr>
              <w:rFonts w:ascii="Cambria Math" w:hAnsi="Cambria Math"/>
            </w:rPr>
            <m:t>H</m:t>
          </m:r>
          <m:d>
            <m:dPr>
              <m:ctrlPr>
                <w:rPr>
                  <w:rFonts w:ascii="Cambria Math" w:hAnsi="Cambria Math"/>
                  <w:i/>
                </w:rPr>
              </m:ctrlPr>
            </m:dPr>
            <m:e>
              <m:r>
                <w:rPr>
                  <w:rFonts w:ascii="Cambria Math" w:hAnsi="Cambria Math"/>
                </w:rPr>
                <m:t>Y|X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1D0EFF" w:rsidRPr="001B5EC6" w:rsidRDefault="001B5EC6" w:rsidP="002E0119">
      <m:oMathPara>
        <m:oMathParaPr>
          <m:jc m:val="center"/>
        </m:oMathParaPr>
        <m:oMath>
          <m:r>
            <w:rPr>
              <w:rFonts w:ascii="Cambria Math" w:hAnsi="Cambria Math"/>
            </w:rPr>
            <w:lastRenderedPageBreak/>
            <m:t xml:space="preserve">              =</m:t>
          </m:r>
          <m:nary>
            <m:naryPr>
              <m:chr m:val="∑"/>
              <m:limLoc m:val="undOvr"/>
              <m:supHide m:val="1"/>
              <m:ctrlPr>
                <w:rPr>
                  <w:rFonts w:ascii="Cambria Math" w:hAnsi="Cambria Math"/>
                  <w:i/>
                </w:rPr>
              </m:ctrlPr>
            </m:naryPr>
            <m:sub>
              <m:r>
                <w:rPr>
                  <w:rFonts w:ascii="Cambria Math" w:hAnsi="Cambria Math" w:hint="eastAsia"/>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y|x</m:t>
                                  </m:r>
                                </m:e>
                              </m:d>
                            </m:e>
                          </m:d>
                        </m:e>
                      </m:func>
                    </m:e>
                  </m:nary>
                </m:e>
              </m:d>
            </m:e>
          </m:nary>
        </m:oMath>
      </m:oMathPara>
    </w:p>
    <w:p w:rsidR="001D0EFF" w:rsidRPr="001B5EC6" w:rsidRDefault="001B5EC6" w:rsidP="002E0119">
      <m:oMathPara>
        <m:oMathParaPr>
          <m:jc m:val="center"/>
        </m:oMathParaP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hint="eastAsia"/>
                </w:rPr>
                <m:t>x</m:t>
              </m:r>
            </m:sub>
            <m:sup/>
            <m:e>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d>
                    </m:e>
                  </m:func>
                </m:e>
              </m:nary>
            </m:e>
          </m:nary>
        </m:oMath>
      </m:oMathPara>
    </w:p>
    <w:p w:rsidR="001D0EFF" w:rsidRPr="001B5EC6" w:rsidRDefault="001B5EC6" w:rsidP="002E0119">
      <w:pPr>
        <w:rPr>
          <w:i/>
        </w:rPr>
      </w:pPr>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p(x,y)</m:t>
                  </m:r>
                </m:e>
              </m:nary>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p(x,y)</m:t>
                          </m:r>
                        </m:num>
                        <m:den>
                          <m:r>
                            <w:rPr>
                              <w:rFonts w:ascii="Cambria Math" w:hAnsi="Cambria Math"/>
                            </w:rPr>
                            <m:t>p(x)</m:t>
                          </m:r>
                        </m:den>
                      </m:f>
                    </m:e>
                  </m:d>
                </m:e>
              </m:func>
            </m:e>
          </m:nary>
        </m:oMath>
      </m:oMathPara>
    </w:p>
    <w:p w:rsidR="001D0EFF" w:rsidRPr="001B5EC6" w:rsidRDefault="001B5EC6" w:rsidP="002E0119">
      <m:oMathPara>
        <m:oMathParaPr>
          <m:jc m:val="center"/>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x,y</m:t>
                              </m:r>
                            </m:e>
                          </m:d>
                        </m:e>
                      </m:d>
                    </m:e>
                  </m:func>
                </m:e>
              </m:nary>
            </m:e>
          </m:nary>
          <m:r>
            <w:rPr>
              <w:rFonts w:ascii="Cambria Math" w:hAnsi="Cambria Math"/>
            </w:rPr>
            <m:t>-</m:t>
          </m:r>
          <m:d>
            <m:dPr>
              <m:begChr m:val="["/>
              <m:endChr m:val="]"/>
              <m:ctrlPr>
                <w:rPr>
                  <w:rFonts w:ascii="Cambria Math" w:hAnsi="Cambria Math"/>
                  <w:i/>
                </w:rPr>
              </m:ctrlPr>
            </m:dPr>
            <m:e>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d>
                    <m:dPr>
                      <m:ctrlPr>
                        <w:rPr>
                          <w:rFonts w:ascii="Cambria Math" w:hAnsi="Cambria Math"/>
                          <w:i/>
                        </w:rPr>
                      </m:ctrlPr>
                    </m:dPr>
                    <m:e>
                      <m:nary>
                        <m:naryPr>
                          <m:chr m:val="∑"/>
                          <m:limLoc m:val="undOvr"/>
                          <m:supHide m:val="1"/>
                          <m:ctrlPr>
                            <w:rPr>
                              <w:rFonts w:ascii="Cambria Math" w:hAnsi="Cambria Math"/>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e>
              </m:nary>
            </m:e>
          </m:d>
        </m:oMath>
      </m:oMathPara>
    </w:p>
    <w:p w:rsidR="001D0EFF" w:rsidRPr="001B5EC6" w:rsidRDefault="001B5EC6" w:rsidP="002E0119">
      <m:oMathPara>
        <m:oMathParaPr>
          <m:jc m:val="center"/>
        </m:oMathParaPr>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hint="eastAsia"/>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hint="eastAsia"/>
                            </w:rPr>
                            <m:t>p</m:t>
                          </m:r>
                          <m:d>
                            <m:dPr>
                              <m:ctrlPr>
                                <w:rPr>
                                  <w:rFonts w:ascii="Cambria Math" w:hAnsi="Cambria Math"/>
                                  <w:i/>
                                </w:rPr>
                              </m:ctrlPr>
                            </m:dPr>
                            <m:e>
                              <m:r>
                                <w:rPr>
                                  <w:rFonts w:ascii="Cambria Math" w:hAnsi="Cambria Math"/>
                                </w:rPr>
                                <m:t>x</m:t>
                              </m:r>
                            </m:e>
                          </m:d>
                        </m:e>
                      </m:d>
                    </m:e>
                  </m:func>
                </m:e>
              </m:nary>
            </m:e>
          </m:d>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oMath>
      </m:oMathPara>
    </w:p>
    <w:p w:rsidR="001D0EFF" w:rsidRDefault="001B5EC6" w:rsidP="002E0119">
      <w:pPr>
        <w:pStyle w:val="Heading3"/>
        <w:spacing w:before="163"/>
      </w:pPr>
      <w:bookmarkStart w:id="124" w:name="_Toc41489308"/>
      <w:r>
        <w:rPr>
          <w:rFonts w:hint="eastAsia"/>
        </w:rPr>
        <w:t>2</w:t>
      </w:r>
      <w:r>
        <w:t>.2.4</w:t>
      </w:r>
      <w:r>
        <w:rPr>
          <w:rFonts w:hint="eastAsia"/>
        </w:rPr>
        <w:t>决策树算法</w:t>
      </w:r>
      <w:bookmarkEnd w:id="124"/>
    </w:p>
    <w:p w:rsidR="001D0EFF" w:rsidRDefault="001B5EC6" w:rsidP="002E0119">
      <w:pPr>
        <w:ind w:firstLineChars="200" w:firstLine="480"/>
      </w:pPr>
      <w:r>
        <w:rPr>
          <w:rFonts w:hint="eastAsia"/>
        </w:rPr>
        <w:t>构造决策树的关键点是如何选择实行判断结点，不同的决策树建造过程需要选择不同结点，我们需要计算如何划分结点来达到最优的分类结果。当前主流的判断结点的方法有三种，分别是</w:t>
      </w:r>
      <w:r>
        <w:t>ID3</w:t>
      </w:r>
      <w:r>
        <w:rPr>
          <w:rFonts w:hint="eastAsia"/>
        </w:rPr>
        <w:t>、</w:t>
      </w:r>
      <w:r>
        <w:rPr>
          <w:rFonts w:hint="eastAsia"/>
        </w:rPr>
        <w:t>C</w:t>
      </w:r>
      <w:r>
        <w:t>4.5</w:t>
      </w:r>
      <w:r>
        <w:rPr>
          <w:rFonts w:hint="eastAsia"/>
        </w:rPr>
        <w:t>、</w:t>
      </w:r>
      <w:r>
        <w:rPr>
          <w:rFonts w:hint="eastAsia"/>
        </w:rPr>
        <w:t>C</w:t>
      </w:r>
      <w:r>
        <w:t>ART</w:t>
      </w:r>
      <w:r>
        <w:rPr>
          <w:rFonts w:hint="eastAsia"/>
        </w:rPr>
        <w:t>。</w:t>
      </w:r>
    </w:p>
    <w:p w:rsidR="001D0EFF" w:rsidRDefault="001B5EC6" w:rsidP="002E0119">
      <w:pPr>
        <w:ind w:firstLineChars="200" w:firstLine="480"/>
      </w:pPr>
      <w:r>
        <w:rPr>
          <w:rFonts w:hint="eastAsia"/>
        </w:rPr>
        <w:t>（</w:t>
      </w:r>
      <w:r>
        <w:rPr>
          <w:rFonts w:hint="eastAsia"/>
        </w:rPr>
        <w:t>1</w:t>
      </w:r>
      <w:r>
        <w:rPr>
          <w:rFonts w:hint="eastAsia"/>
        </w:rPr>
        <w:t>）</w:t>
      </w:r>
      <w:r>
        <w:t>ID3</w:t>
      </w:r>
      <w:r>
        <w:rPr>
          <w:rFonts w:hint="eastAsia"/>
        </w:rPr>
        <w:t>算法</w:t>
      </w:r>
    </w:p>
    <w:p w:rsidR="001D0EFF" w:rsidRDefault="001B5EC6" w:rsidP="002E0119">
      <w:pPr>
        <w:ind w:firstLineChars="200" w:firstLine="480"/>
      </w:pPr>
      <w:r>
        <w:t>该算法创建多路树，为每个节点（即，以贪婪的方式）找到分类特征，该分类特征将为分类目标产生最大的</w:t>
      </w:r>
      <w:r>
        <w:rPr>
          <w:rFonts w:hint="eastAsia"/>
        </w:rPr>
        <w:t>信息获取量</w:t>
      </w:r>
      <w:r>
        <w:t>。将树长到最大大小，然后通常应用修剪步骤以提高树概括未</w:t>
      </w:r>
      <w:r>
        <w:rPr>
          <w:rFonts w:hint="eastAsia"/>
        </w:rPr>
        <w:t>知</w:t>
      </w:r>
      <w:r>
        <w:t>数据的能力。</w:t>
      </w:r>
      <w:r>
        <w:t>ID3</w:t>
      </w:r>
      <w:r>
        <w:rPr>
          <w:rFonts w:hint="eastAsia"/>
        </w:rPr>
        <w:t>算法是依靠信息获取量（</w:t>
      </w:r>
      <w:r>
        <w:t>I</w:t>
      </w:r>
      <w:r>
        <w:rPr>
          <w:rFonts w:hint="eastAsia"/>
        </w:rPr>
        <w:t>n</w:t>
      </w:r>
      <w:r>
        <w:t>formation Gain</w:t>
      </w:r>
      <w:r>
        <w:rPr>
          <w:rFonts w:hint="eastAsia"/>
        </w:rPr>
        <w:t>）来判定结点的属性划分</w:t>
      </w:r>
      <w:r>
        <w:t>,</w:t>
      </w:r>
      <w:r>
        <w:rPr>
          <w:rFonts w:hint="eastAsia"/>
        </w:rPr>
        <w:t>有如下公式：</w:t>
      </w:r>
    </w:p>
    <w:p w:rsidR="001D0EFF" w:rsidRDefault="001B5EC6" w:rsidP="00EE7E23">
      <w:pPr>
        <w:pStyle w:val="a0"/>
      </w:pPr>
      <w:bookmarkStart w:id="125" w:name="OLE_LINK134"/>
      <w:bookmarkStart w:id="126" w:name="OLE_LINK135"/>
      <w:bookmarkStart w:id="127" w:name="OLE_LINK209"/>
      <m:oMath>
        <m:r>
          <m:t>G</m:t>
        </m:r>
        <m:r>
          <w:rPr>
            <w:rFonts w:hint="eastAsia"/>
          </w:rPr>
          <m:t>ain</m:t>
        </m:r>
        <m:d>
          <m:dPr>
            <m:ctrlPr/>
          </m:dPr>
          <m:e>
            <m:r>
              <m:t>A</m:t>
            </m:r>
          </m:e>
        </m:d>
        <w:bookmarkEnd w:id="125"/>
        <w:bookmarkEnd w:id="126"/>
        <w:bookmarkEnd w:id="127"/>
        <m:r>
          <m:rPr>
            <m:sty m:val="p"/>
          </m:rPr>
          <m:t>=</m:t>
        </m:r>
        <m:r>
          <m:t>info</m:t>
        </m:r>
        <m:d>
          <m:dPr>
            <m:ctrlPr/>
          </m:dPr>
          <m:e>
            <m:r>
              <m:t>D</m:t>
            </m:r>
          </m:e>
        </m:d>
        <m:r>
          <m:rPr>
            <m:sty m:val="p"/>
          </m:rPr>
          <m:t>-</m:t>
        </m:r>
        <m:sSub>
          <m:sSubPr>
            <m:ctrlPr>
              <w:rPr>
                <w:rFonts w:eastAsia="SimSun"/>
              </w:rPr>
            </m:ctrlPr>
          </m:sSubPr>
          <m:e>
            <m:r>
              <w:rPr>
                <w:rFonts w:hint="eastAsia"/>
              </w:rPr>
              <m:t>info</m:t>
            </m:r>
          </m:e>
          <m:sub>
            <m:r>
              <m:t>A</m:t>
            </m:r>
          </m:sub>
        </m:sSub>
        <m:d>
          <m:dPr>
            <m:ctrlPr/>
          </m:dPr>
          <m:e>
            <m:r>
              <m:t>D</m:t>
            </m:r>
          </m:e>
        </m:d>
      </m:oMath>
      <w:r w:rsidR="00EE7E23">
        <w:t xml:space="preserve">                  </w:t>
      </w:r>
      <w:r w:rsidR="00EE7E23">
        <w:rPr>
          <w:rFonts w:hint="eastAsia"/>
        </w:rPr>
        <w:t>(</w:t>
      </w:r>
      <w:r w:rsidR="00EE7E23">
        <w:t>2.7)</w:t>
      </w:r>
    </w:p>
    <w:p w:rsidR="001D0EFF" w:rsidRDefault="001B5EC6" w:rsidP="00A91172">
      <w:pPr>
        <w:pPrChange w:id="128" w:author="Wu Guoning" w:date="2020-06-02T19:17:00Z">
          <w:pPr>
            <w:ind w:firstLineChars="200" w:firstLine="480"/>
          </w:pPr>
        </w:pPrChange>
      </w:pPr>
      <m:oMath>
        <m:r>
          <w:rPr>
            <w:rFonts w:ascii="Cambria Math" w:hAnsi="Cambria Math"/>
          </w:rPr>
          <m:t>G</m:t>
        </m:r>
        <m:r>
          <w:rPr>
            <w:rFonts w:ascii="Cambria Math" w:hAnsi="Cambria Math" w:hint="eastAsia"/>
          </w:rPr>
          <m:t>ain</m:t>
        </m:r>
        <m:d>
          <m:dPr>
            <m:ctrlPr>
              <w:rPr>
                <w:rFonts w:ascii="Cambria Math" w:hAnsi="Cambria Math"/>
                <w:i/>
              </w:rPr>
            </m:ctrlPr>
          </m:dPr>
          <m:e>
            <m:r>
              <w:rPr>
                <w:rFonts w:ascii="Cambria Math" w:hAnsi="Cambria Math"/>
              </w:rPr>
              <m:t>A</m:t>
            </m:r>
          </m:e>
        </m:d>
      </m:oMath>
      <w:r>
        <w:rPr>
          <w:rFonts w:hint="eastAsia"/>
        </w:rPr>
        <w:t>表示</w:t>
      </w:r>
      <w:r>
        <w:t>A</w:t>
      </w:r>
      <w:r>
        <w:rPr>
          <w:rFonts w:hint="eastAsia"/>
        </w:rPr>
        <w:t>的信息获取量即是没有</w:t>
      </w:r>
      <w:r>
        <w:t>A</w:t>
      </w:r>
      <w:r>
        <w:rPr>
          <w:rFonts w:hint="eastAsia"/>
        </w:rPr>
        <w:t>的信息时的信息熵和得知</w:t>
      </w:r>
      <w:r>
        <w:t>A</w:t>
      </w:r>
      <w:r>
        <w:rPr>
          <w:rFonts w:hint="eastAsia"/>
        </w:rPr>
        <w:t>的信息之后的条件熵的差。之后，比较每个特征变量的信息获取量大小，选取具有最大的信息获取量的特征向量作为优先划分的结点。</w:t>
      </w:r>
    </w:p>
    <w:p w:rsidR="001D0EFF" w:rsidRDefault="001B5EC6" w:rsidP="002E0119">
      <w:pPr>
        <w:ind w:firstLineChars="200" w:firstLine="480"/>
      </w:pPr>
      <w:r>
        <w:rPr>
          <w:rFonts w:hint="eastAsia"/>
        </w:rPr>
        <w:t>但是，</w:t>
      </w:r>
      <w:r>
        <w:rPr>
          <w:rFonts w:hint="eastAsia"/>
        </w:rPr>
        <w:t>I</w:t>
      </w:r>
      <w:r>
        <w:t>D</w:t>
      </w:r>
      <w:r>
        <w:rPr>
          <w:rFonts w:hint="eastAsia"/>
        </w:rPr>
        <w:t>3</w:t>
      </w:r>
      <w:r>
        <w:rPr>
          <w:rFonts w:hint="eastAsia"/>
        </w:rPr>
        <w:t>算法会倾向于取值比较多的样本，因此得出结果不一定最优。而且智能处理离散数据，因此出现了</w:t>
      </w:r>
      <w:r>
        <w:t>C4.5</w:t>
      </w:r>
      <w:r>
        <w:rPr>
          <w:rFonts w:hint="eastAsia"/>
        </w:rPr>
        <w:t>决策树算法。</w:t>
      </w:r>
    </w:p>
    <w:p w:rsidR="001D0EFF" w:rsidRDefault="001B5EC6" w:rsidP="002E0119">
      <w:pPr>
        <w:ind w:firstLineChars="200" w:firstLine="480"/>
      </w:pPr>
      <w:r>
        <w:rPr>
          <w:rFonts w:hint="eastAsia"/>
        </w:rPr>
        <w:t>（</w:t>
      </w:r>
      <w:r>
        <w:rPr>
          <w:rFonts w:hint="eastAsia"/>
        </w:rPr>
        <w:t>2</w:t>
      </w:r>
      <w:r>
        <w:rPr>
          <w:rFonts w:hint="eastAsia"/>
        </w:rPr>
        <w:t>）</w:t>
      </w:r>
      <w:r>
        <w:t>C4.5</w:t>
      </w:r>
      <w:r>
        <w:rPr>
          <w:rFonts w:hint="eastAsia"/>
        </w:rPr>
        <w:t>算法</w:t>
      </w:r>
    </w:p>
    <w:p w:rsidR="001D0EFF" w:rsidRDefault="001B5EC6" w:rsidP="002E0119">
      <w:pPr>
        <w:ind w:firstLineChars="200" w:firstLine="480"/>
      </w:pPr>
      <w:r>
        <w:t>C4.5</w:t>
      </w:r>
      <w:r>
        <w:t>是</w:t>
      </w:r>
      <w:r>
        <w:t>ID3</w:t>
      </w:r>
      <w:r>
        <w:t>的后继版本，</w:t>
      </w:r>
      <w:r>
        <w:rPr>
          <w:rFonts w:hint="eastAsia"/>
        </w:rPr>
        <w:t>不使用信息增益作为结点划分标准，而使用信息增益率评判。增益率即使将输出结点的个数也纳入考量。</w:t>
      </w:r>
      <w:r>
        <w:rPr>
          <w:rFonts w:hint="eastAsia"/>
        </w:rPr>
        <w:t>C</w:t>
      </w:r>
      <w:r>
        <w:t>4.5</w:t>
      </w:r>
      <w:r>
        <w:t>将训练后的树（即</w:t>
      </w:r>
      <w:r>
        <w:t>ID3</w:t>
      </w:r>
      <w:r>
        <w:t>算法的输出）转换为</w:t>
      </w:r>
      <w:r>
        <w:t>if-then</w:t>
      </w:r>
      <w:r>
        <w:t>规则集。然后评估每个规则的这些准确性，以确定应该应用它们的顺序。</w:t>
      </w:r>
      <w:r>
        <w:rPr>
          <w:rFonts w:hint="eastAsia"/>
        </w:rPr>
        <w:t>有以下公式：</w:t>
      </w:r>
    </w:p>
    <w:p w:rsidR="001D0EFF" w:rsidRDefault="001B5EC6" w:rsidP="00C135E1">
      <w:pPr>
        <w:pStyle w:val="a0"/>
      </w:pPr>
      <m:oMath>
        <m:r>
          <w:rPr>
            <w:rFonts w:eastAsia="SimSun"/>
            <w:color w:val="FF0000"/>
            <w:sz w:val="24"/>
            <w:szCs w:val="24"/>
            <w:rPrChange w:id="129" w:author="Wu Guoning" w:date="2020-06-02T19:18:00Z">
              <w:rPr>
                <w:rFonts w:eastAsia="SimSun"/>
                <w:sz w:val="24"/>
                <w:szCs w:val="24"/>
              </w:rPr>
            </w:rPrChange>
          </w:rPr>
          <w:lastRenderedPageBreak/>
          <m:t>G</m:t>
        </m:r>
        <m:r>
          <w:rPr>
            <w:rFonts w:eastAsia="SimSun" w:hint="eastAsia"/>
            <w:color w:val="FF0000"/>
            <w:sz w:val="24"/>
            <w:szCs w:val="24"/>
            <w:rPrChange w:id="130" w:author="Wu Guoning" w:date="2020-06-02T19:18:00Z">
              <w:rPr>
                <w:rFonts w:eastAsia="SimSun" w:hint="eastAsia"/>
                <w:sz w:val="24"/>
                <w:szCs w:val="24"/>
              </w:rPr>
            </w:rPrChange>
          </w:rPr>
          <m:t>a</m:t>
        </m:r>
        <m:r>
          <w:rPr>
            <w:rFonts w:eastAsia="SimSun"/>
            <w:color w:val="FF0000"/>
            <w:sz w:val="24"/>
            <w:szCs w:val="24"/>
            <w:rPrChange w:id="131" w:author="Wu Guoning" w:date="2020-06-02T19:18:00Z">
              <w:rPr>
                <w:rFonts w:eastAsia="SimSun"/>
                <w:sz w:val="24"/>
                <w:szCs w:val="24"/>
              </w:rPr>
            </w:rPrChange>
          </w:rPr>
          <m:t>inRatio</m:t>
        </m:r>
        <m:d>
          <m:dPr>
            <m:ctrlPr>
              <w:rPr>
                <w:rFonts w:eastAsia="SimSun"/>
                <w:i/>
                <w:color w:val="FF0000"/>
                <w:sz w:val="24"/>
                <w:szCs w:val="24"/>
                <w:rPrChange w:id="132" w:author="Wu Guoning" w:date="2020-06-02T19:18:00Z">
                  <w:rPr>
                    <w:rFonts w:eastAsia="SimSun"/>
                    <w:i/>
                    <w:sz w:val="24"/>
                    <w:szCs w:val="24"/>
                  </w:rPr>
                </w:rPrChange>
              </w:rPr>
            </m:ctrlPr>
          </m:dPr>
          <m:e>
            <m:r>
              <w:rPr>
                <w:rFonts w:eastAsia="SimSun"/>
                <w:color w:val="FF0000"/>
                <w:sz w:val="24"/>
                <w:szCs w:val="24"/>
                <w:rPrChange w:id="133" w:author="Wu Guoning" w:date="2020-06-02T19:18:00Z">
                  <w:rPr>
                    <w:rFonts w:eastAsia="SimSun"/>
                    <w:sz w:val="24"/>
                    <w:szCs w:val="24"/>
                  </w:rPr>
                </w:rPrChange>
              </w:rPr>
              <m:t>X</m:t>
            </m:r>
          </m:e>
        </m:d>
        <m:r>
          <w:rPr>
            <w:rFonts w:eastAsia="SimSun"/>
            <w:color w:val="FF0000"/>
            <w:sz w:val="24"/>
            <w:szCs w:val="24"/>
            <w:rPrChange w:id="134" w:author="Wu Guoning" w:date="2020-06-02T19:18:00Z">
              <w:rPr>
                <w:rFonts w:eastAsia="SimSun"/>
                <w:sz w:val="24"/>
                <w:szCs w:val="24"/>
              </w:rPr>
            </w:rPrChange>
          </w:rPr>
          <m:t>=</m:t>
        </m:r>
        <m:f>
          <m:fPr>
            <m:ctrlPr>
              <w:rPr>
                <w:rFonts w:eastAsia="SimSun"/>
                <w:i/>
                <w:color w:val="FF0000"/>
                <w:sz w:val="24"/>
                <w:szCs w:val="24"/>
                <w:rPrChange w:id="135" w:author="Wu Guoning" w:date="2020-06-02T19:18:00Z">
                  <w:rPr>
                    <w:rFonts w:eastAsia="SimSun"/>
                    <w:i/>
                    <w:sz w:val="24"/>
                    <w:szCs w:val="24"/>
                  </w:rPr>
                </w:rPrChange>
              </w:rPr>
            </m:ctrlPr>
          </m:fPr>
          <m:num>
            <m:r>
              <w:rPr>
                <w:rFonts w:eastAsia="SimSun"/>
                <w:color w:val="FF0000"/>
                <w:sz w:val="24"/>
                <w:szCs w:val="24"/>
                <w:rPrChange w:id="136" w:author="Wu Guoning" w:date="2020-06-02T19:18:00Z">
                  <w:rPr>
                    <w:rFonts w:eastAsia="SimSun"/>
                    <w:sz w:val="24"/>
                    <w:szCs w:val="24"/>
                  </w:rPr>
                </w:rPrChange>
              </w:rPr>
              <m:t>G</m:t>
            </m:r>
            <m:r>
              <w:rPr>
                <w:rFonts w:eastAsia="SimSun" w:hint="eastAsia"/>
                <w:color w:val="FF0000"/>
                <w:sz w:val="24"/>
                <w:szCs w:val="24"/>
                <w:rPrChange w:id="137" w:author="Wu Guoning" w:date="2020-06-02T19:18:00Z">
                  <w:rPr>
                    <w:rFonts w:eastAsia="SimSun" w:hint="eastAsia"/>
                    <w:sz w:val="24"/>
                    <w:szCs w:val="24"/>
                  </w:rPr>
                </w:rPrChange>
              </w:rPr>
              <m:t>ain</m:t>
            </m:r>
            <m:r>
              <w:rPr>
                <w:rFonts w:eastAsia="SimSun"/>
                <w:color w:val="FF0000"/>
                <w:sz w:val="24"/>
                <w:szCs w:val="24"/>
                <w:rPrChange w:id="138" w:author="Wu Guoning" w:date="2020-06-02T19:18:00Z">
                  <w:rPr>
                    <w:rFonts w:eastAsia="SimSun"/>
                    <w:sz w:val="24"/>
                    <w:szCs w:val="24"/>
                  </w:rPr>
                </w:rPrChange>
              </w:rPr>
              <m:t>(X)</m:t>
            </m:r>
          </m:num>
          <m:den>
            <m:r>
              <w:rPr>
                <w:rFonts w:eastAsia="SimSun"/>
                <w:color w:val="FF0000"/>
                <w:sz w:val="24"/>
                <w:szCs w:val="24"/>
                <w:rPrChange w:id="139" w:author="Wu Guoning" w:date="2020-06-02T19:18:00Z">
                  <w:rPr>
                    <w:rFonts w:eastAsia="SimSun"/>
                    <w:sz w:val="24"/>
                    <w:szCs w:val="24"/>
                  </w:rPr>
                </w:rPrChange>
              </w:rPr>
              <m:t>S</m:t>
            </m:r>
            <m:r>
              <w:rPr>
                <w:rFonts w:eastAsia="SimSun" w:hint="eastAsia"/>
                <w:color w:val="FF0000"/>
                <w:sz w:val="24"/>
                <w:szCs w:val="24"/>
                <w:rPrChange w:id="140" w:author="Wu Guoning" w:date="2020-06-02T19:18:00Z">
                  <w:rPr>
                    <w:rFonts w:eastAsia="SimSun" w:hint="eastAsia"/>
                    <w:sz w:val="24"/>
                    <w:szCs w:val="24"/>
                  </w:rPr>
                </w:rPrChange>
              </w:rPr>
              <m:t>pl</m:t>
            </m:r>
            <m:r>
              <w:rPr>
                <w:rFonts w:eastAsia="SimSun"/>
                <w:color w:val="FF0000"/>
                <w:sz w:val="24"/>
                <w:szCs w:val="24"/>
                <w:rPrChange w:id="141" w:author="Wu Guoning" w:date="2020-06-02T19:18:00Z">
                  <w:rPr>
                    <w:rFonts w:eastAsia="SimSun"/>
                    <w:sz w:val="24"/>
                    <w:szCs w:val="24"/>
                  </w:rPr>
                </w:rPrChange>
              </w:rPr>
              <m:t>itinformation(X)</m:t>
            </m:r>
          </m:den>
        </m:f>
      </m:oMath>
      <w:r w:rsidR="00C135E1" w:rsidRPr="00A91172">
        <w:rPr>
          <w:rFonts w:ascii="SimSun" w:eastAsia="SimSun" w:hAnsi="SimSun" w:hint="eastAsia"/>
          <w:color w:val="FF0000"/>
          <w:rPrChange w:id="142" w:author="Wu Guoning" w:date="2020-06-02T19:18:00Z">
            <w:rPr>
              <w:rFonts w:ascii="SimSun" w:eastAsia="SimSun" w:hAnsi="SimSun" w:hint="eastAsia"/>
            </w:rPr>
          </w:rPrChange>
        </w:rPr>
        <w:t xml:space="preserve"> </w:t>
      </w:r>
      <w:r w:rsidR="00C135E1" w:rsidRPr="00A91172">
        <w:rPr>
          <w:rFonts w:ascii="SimSun" w:eastAsia="SimSun" w:hAnsi="SimSun"/>
          <w:color w:val="FF0000"/>
          <w:rPrChange w:id="143" w:author="Wu Guoning" w:date="2020-06-02T19:18:00Z">
            <w:rPr>
              <w:rFonts w:ascii="SimSun" w:eastAsia="SimSun" w:hAnsi="SimSun"/>
            </w:rPr>
          </w:rPrChange>
        </w:rPr>
        <w:t xml:space="preserve">                 </w:t>
      </w:r>
      <w:r w:rsidR="00C135E1">
        <w:rPr>
          <w:rFonts w:ascii="SimSun" w:eastAsia="SimSun" w:hAnsi="SimSun" w:hint="eastAsia"/>
        </w:rPr>
        <w:t>（</w:t>
      </w:r>
      <w:r w:rsidR="00C135E1">
        <w:rPr>
          <w:rFonts w:hint="eastAsia"/>
        </w:rPr>
        <w:t>2</w:t>
      </w:r>
      <w:r w:rsidR="00C135E1">
        <w:t>.</w:t>
      </w:r>
      <w:r w:rsidR="00EE7E23">
        <w:t>8</w:t>
      </w:r>
      <w:r w:rsidR="00C135E1">
        <w:rPr>
          <w:rFonts w:ascii="SimSun" w:eastAsia="SimSun" w:hAnsi="SimSun" w:hint="eastAsia"/>
        </w:rPr>
        <w:t>）</w:t>
      </w:r>
    </w:p>
    <w:p w:rsidR="001D0EFF" w:rsidRDefault="001B5EC6" w:rsidP="002E0119">
      <w:pPr>
        <w:ind w:firstLineChars="200" w:firstLine="480"/>
        <w:rPr>
          <w:iCs/>
        </w:rPr>
      </w:pPr>
      <w:r>
        <w:rPr>
          <w:rFonts w:hint="eastAsia"/>
          <w:iCs/>
        </w:rPr>
        <w:t>其中，分裂信息度为</w:t>
      </w:r>
    </w:p>
    <w:p w:rsidR="001D0EFF" w:rsidRPr="00C135E1" w:rsidRDefault="001B5EC6" w:rsidP="00C135E1">
      <w:pPr>
        <w:pStyle w:val="a0"/>
        <w:rPr>
          <w:iCs/>
        </w:rPr>
      </w:pPr>
      <m:oMath>
        <m:r>
          <m:t>S</m:t>
        </m:r>
        <m:r>
          <w:rPr>
            <w:rFonts w:hint="eastAsia"/>
          </w:rPr>
          <m:t>p</m:t>
        </m:r>
        <m:r>
          <m:t>litinformation</m:t>
        </m:r>
        <m:d>
          <m:dPr>
            <m:ctrlPr>
              <w:rPr>
                <w:iCs/>
              </w:rPr>
            </m:ctrlPr>
          </m:dPr>
          <m:e>
            <m:r>
              <m:t>X</m:t>
            </m:r>
          </m:e>
        </m:d>
        <m:r>
          <m:rPr>
            <m:sty m:val="p"/>
          </m:rPr>
          <m:t>=-</m:t>
        </m:r>
        <m:nary>
          <m:naryPr>
            <m:chr m:val="∑"/>
            <m:limLoc m:val="undOvr"/>
            <m:ctrlPr/>
          </m:naryPr>
          <m:sub>
            <m:r>
              <m:t>i</m:t>
            </m:r>
            <m:r>
              <m:rPr>
                <m:sty m:val="p"/>
              </m:rPr>
              <m:t>=1</m:t>
            </m:r>
          </m:sub>
          <m:sup>
            <m:r>
              <m:t>m</m:t>
            </m:r>
          </m:sup>
          <m:e>
            <m:sSub>
              <m:sSubPr>
                <m:ctrlPr/>
              </m:sSubPr>
              <m:e>
                <m:r>
                  <m:t>p</m:t>
                </m:r>
                <m:ctrlPr>
                  <w:rPr>
                    <w:rFonts w:hint="eastAsia"/>
                  </w:rPr>
                </m:ctrlPr>
              </m:e>
              <m:sub>
                <m:r>
                  <m:t>i</m:t>
                </m:r>
              </m:sub>
            </m:sSub>
            <m:func>
              <m:funcPr>
                <m:ctrlPr/>
              </m:funcPr>
              <m:fName>
                <m:sSub>
                  <m:sSubPr>
                    <m:ctrlPr/>
                  </m:sSubPr>
                  <m:e>
                    <m:r>
                      <m:rPr>
                        <m:sty m:val="p"/>
                      </m:rPr>
                      <m:t>log</m:t>
                    </m:r>
                  </m:e>
                  <m:sub>
                    <m:r>
                      <m:rPr>
                        <m:sty m:val="p"/>
                      </m:rPr>
                      <m:t>2</m:t>
                    </m:r>
                  </m:sub>
                </m:sSub>
              </m:fName>
              <m:e>
                <m:d>
                  <m:dPr>
                    <m:ctrlPr/>
                  </m:dPr>
                  <m:e>
                    <m:sSub>
                      <m:sSubPr>
                        <m:ctrlPr/>
                      </m:sSubPr>
                      <m:e>
                        <m:r>
                          <m:t>p</m:t>
                        </m:r>
                        <m:ctrlPr>
                          <w:rPr>
                            <w:rFonts w:hint="eastAsia"/>
                          </w:rPr>
                        </m:ctrlPr>
                      </m:e>
                      <m:sub>
                        <m:r>
                          <m:t>i</m:t>
                        </m:r>
                      </m:sub>
                    </m:sSub>
                  </m:e>
                </m:d>
              </m:e>
            </m:func>
          </m:e>
        </m:nary>
      </m:oMath>
      <w:r w:rsidR="00C135E1">
        <w:rPr>
          <w:rFonts w:ascii="SimSun" w:eastAsia="SimSun" w:hAnsi="SimSun" w:hint="eastAsia"/>
        </w:rPr>
        <w:t xml:space="preserve"> </w:t>
      </w:r>
      <w:r w:rsidR="00C135E1">
        <w:rPr>
          <w:rFonts w:ascii="SimSun" w:eastAsia="SimSun" w:hAnsi="SimSun"/>
        </w:rPr>
        <w:t xml:space="preserve">              </w:t>
      </w:r>
      <w:r w:rsidR="00C135E1">
        <w:rPr>
          <w:rFonts w:ascii="SimSun" w:eastAsia="SimSun" w:hAnsi="SimSun" w:hint="eastAsia"/>
        </w:rPr>
        <w:t>（</w:t>
      </w:r>
      <w:r w:rsidR="00C135E1">
        <w:rPr>
          <w:rFonts w:hint="eastAsia"/>
        </w:rPr>
        <w:t>2</w:t>
      </w:r>
      <w:r w:rsidR="00C135E1">
        <w:t>.</w:t>
      </w:r>
      <w:r w:rsidR="00EE7E23">
        <w:t>9</w:t>
      </w:r>
      <w:r w:rsidR="00C135E1">
        <w:rPr>
          <w:rFonts w:ascii="SimSun" w:eastAsia="SimSun" w:hAnsi="SimSun" w:hint="eastAsia"/>
        </w:rPr>
        <w:t>）</w:t>
      </w:r>
    </w:p>
    <w:p w:rsidR="001D0EFF" w:rsidRDefault="001B5EC6" w:rsidP="002E0119">
      <w:pPr>
        <w:ind w:firstLineChars="200" w:firstLine="480"/>
      </w:pPr>
      <w:r>
        <w:rPr>
          <w:rFonts w:hint="eastAsia"/>
        </w:rPr>
        <w:t>（</w:t>
      </w:r>
      <w:r>
        <w:rPr>
          <w:rFonts w:hint="eastAsia"/>
        </w:rPr>
        <w:t>3</w:t>
      </w:r>
      <w:r>
        <w:rPr>
          <w:rFonts w:hint="eastAsia"/>
        </w:rPr>
        <w:t>）</w:t>
      </w:r>
      <w:r>
        <w:t>CART</w:t>
      </w:r>
      <w:r>
        <w:rPr>
          <w:rFonts w:hint="eastAsia"/>
        </w:rPr>
        <w:t>算法</w:t>
      </w:r>
    </w:p>
    <w:p w:rsidR="001D0EFF" w:rsidRDefault="001B5EC6" w:rsidP="002E0119">
      <w:pPr>
        <w:ind w:firstLineChars="200" w:firstLine="480"/>
        <w:rPr>
          <w:rFonts w:ascii="Helvetica Neue" w:hAnsi="Helvetica Neue"/>
          <w:color w:val="212529"/>
          <w:shd w:val="clear" w:color="auto" w:fill="FFFFFF"/>
        </w:rPr>
      </w:pPr>
      <w:r>
        <w:t>CART</w:t>
      </w:r>
      <w:r>
        <w:t>使</w:t>
      </w:r>
      <w:r>
        <w:rPr>
          <w:rFonts w:ascii="Helvetica Neue" w:hAnsi="Helvetica Neue"/>
          <w:color w:val="212529"/>
          <w:shd w:val="clear" w:color="auto" w:fill="FFFFFF"/>
        </w:rPr>
        <w:t>用在每个节点处产生最大信息增益的特征和阈值</w:t>
      </w:r>
      <w:r w:rsidR="00777182">
        <w:rPr>
          <w:rFonts w:ascii="Helvetica Neue" w:hAnsi="Helvetica Neue" w:hint="eastAsia"/>
          <w:color w:val="212529"/>
          <w:shd w:val="clear" w:color="auto" w:fill="FFFFFF"/>
        </w:rPr>
        <w:t>来划分特征变量，并且仅</w:t>
      </w:r>
      <w:r>
        <w:rPr>
          <w:rFonts w:ascii="Helvetica Neue" w:hAnsi="Helvetica Neue"/>
          <w:color w:val="212529"/>
          <w:shd w:val="clear" w:color="auto" w:fill="FFFFFF"/>
        </w:rPr>
        <w:t>构造二叉树。</w:t>
      </w:r>
    </w:p>
    <w:p w:rsidR="001D0EFF" w:rsidRDefault="001B5EC6" w:rsidP="002E0119">
      <w:pPr>
        <w:ind w:firstLineChars="200" w:firstLine="480"/>
      </w:pPr>
      <w:r>
        <w:rPr>
          <w:rFonts w:hint="eastAsia"/>
        </w:rPr>
        <w:t>在</w:t>
      </w:r>
      <w:r>
        <w:t>CART</w:t>
      </w:r>
      <w:r>
        <w:rPr>
          <w:rFonts w:hint="eastAsia"/>
        </w:rPr>
        <w:t>决策树算法中，与另外两种算法不同的是，它通过基尼系数大小来判断，有以下公式：</w:t>
      </w:r>
    </w:p>
    <w:p w:rsidR="001D0EFF" w:rsidRDefault="001B5EC6" w:rsidP="00C135E1">
      <w:pPr>
        <w:pStyle w:val="a0"/>
      </w:pPr>
      <m:oMath>
        <m:r>
          <m:t>H</m:t>
        </m:r>
        <m:d>
          <m:dPr>
            <m:ctrlPr/>
          </m:dPr>
          <m:e>
            <m:sSub>
              <m:sSubPr>
                <m:ctrlPr/>
              </m:sSubPr>
              <m:e>
                <m:r>
                  <m:t>X</m:t>
                </m:r>
              </m:e>
              <m:sub>
                <m:r>
                  <m:t>m</m:t>
                </m:r>
              </m:sub>
            </m:sSub>
          </m:e>
        </m:d>
        <m:r>
          <m:rPr>
            <m:sty m:val="p"/>
          </m:rPr>
          <m:t>=</m:t>
        </m:r>
        <m:nary>
          <m:naryPr>
            <m:chr m:val="∑"/>
            <m:limLoc m:val="undOvr"/>
            <m:supHide m:val="1"/>
            <m:ctrlPr/>
          </m:naryPr>
          <m:sub>
            <m:r>
              <m:t>k</m:t>
            </m:r>
          </m:sub>
          <m:sup/>
          <m:e>
            <m:sSub>
              <m:sSubPr>
                <m:ctrlPr/>
              </m:sSubPr>
              <m:e>
                <m:r>
                  <m:t>p</m:t>
                </m:r>
              </m:e>
              <m:sub>
                <m:r>
                  <m:t>mk</m:t>
                </m:r>
              </m:sub>
            </m:sSub>
            <m:d>
              <m:dPr>
                <m:ctrlPr/>
              </m:dPr>
              <m:e>
                <m:r>
                  <m:rPr>
                    <m:sty m:val="p"/>
                  </m:rPr>
                  <m:t>1-</m:t>
                </m:r>
                <m:sSub>
                  <m:sSubPr>
                    <m:ctrlPr/>
                  </m:sSubPr>
                  <m:e>
                    <m:r>
                      <m:t>p</m:t>
                    </m:r>
                  </m:e>
                  <m:sub>
                    <m:r>
                      <m:t>mk</m:t>
                    </m:r>
                  </m:sub>
                </m:sSub>
              </m:e>
            </m:d>
          </m:e>
        </m:nary>
      </m:oMath>
      <w:r w:rsidR="00C135E1">
        <w:rPr>
          <w:rFonts w:ascii="SimSun" w:eastAsia="SimSun" w:hAnsi="SimSun" w:hint="eastAsia"/>
        </w:rPr>
        <w:t xml:space="preserve"> </w:t>
      </w:r>
      <w:r w:rsidR="00C135E1">
        <w:rPr>
          <w:rFonts w:ascii="SimSun" w:eastAsia="SimSun" w:hAnsi="SimSun"/>
        </w:rPr>
        <w:t xml:space="preserve">                     </w:t>
      </w:r>
      <w:r w:rsidR="00C135E1">
        <w:rPr>
          <w:rFonts w:ascii="SimSun" w:eastAsia="SimSun" w:hAnsi="SimSun" w:hint="eastAsia"/>
        </w:rPr>
        <w:t>（</w:t>
      </w:r>
      <w:r w:rsidR="00C135E1">
        <w:rPr>
          <w:rFonts w:hint="eastAsia"/>
        </w:rPr>
        <w:t>2</w:t>
      </w:r>
      <w:r w:rsidR="00C135E1">
        <w:t>.</w:t>
      </w:r>
      <w:r w:rsidR="00EE7E23">
        <w:t>10</w:t>
      </w:r>
      <w:r w:rsidR="00C135E1">
        <w:rPr>
          <w:rFonts w:ascii="SimSun" w:eastAsia="SimSun" w:hAnsi="SimSun" w:hint="eastAsia"/>
        </w:rPr>
        <w:t>）</w:t>
      </w:r>
    </w:p>
    <w:p w:rsidR="001D0EFF" w:rsidRDefault="001B5EC6" w:rsidP="002E0119">
      <w:pPr>
        <w:pStyle w:val="Heading3"/>
        <w:spacing w:before="163"/>
      </w:pPr>
      <w:bookmarkStart w:id="144" w:name="_Toc41489309"/>
      <w:r>
        <w:t>2.2.5</w:t>
      </w:r>
      <w:r>
        <w:rPr>
          <w:rFonts w:hint="eastAsia"/>
        </w:rPr>
        <w:t>决策树算法构造流程</w:t>
      </w:r>
      <w:bookmarkEnd w:id="144"/>
    </w:p>
    <w:p w:rsidR="00230145" w:rsidRDefault="00230145" w:rsidP="00230145">
      <w:pPr>
        <w:ind w:firstLineChars="200" w:firstLine="480"/>
      </w:pPr>
      <w:r>
        <w:rPr>
          <w:rFonts w:hint="eastAsia"/>
        </w:rPr>
        <w:t>（</w:t>
      </w:r>
      <w:r>
        <w:t>1</w:t>
      </w:r>
      <w:r>
        <w:rPr>
          <w:rFonts w:hint="eastAsia"/>
        </w:rPr>
        <w:t>）决策树从表示训练集的单个节点开始。</w:t>
      </w:r>
    </w:p>
    <w:p w:rsidR="00230145" w:rsidRDefault="00230145" w:rsidP="00230145">
      <w:pPr>
        <w:ind w:firstLineChars="200" w:firstLine="480"/>
      </w:pPr>
      <w:r>
        <w:rPr>
          <w:rFonts w:hint="eastAsia"/>
        </w:rPr>
        <w:t>（</w:t>
      </w:r>
      <w:r>
        <w:rPr>
          <w:rFonts w:hint="eastAsia"/>
        </w:rPr>
        <w:t>2</w:t>
      </w:r>
      <w:r>
        <w:rPr>
          <w:rFonts w:hint="eastAsia"/>
        </w:rPr>
        <w:t>）所有属性都是分类处理，连续性特征变量必须离散处理，作为决策树的断点。</w:t>
      </w:r>
    </w:p>
    <w:p w:rsidR="00230145" w:rsidRDefault="00230145" w:rsidP="00230145">
      <w:pPr>
        <w:ind w:firstLineChars="200" w:firstLine="480"/>
      </w:pPr>
      <w:r>
        <w:rPr>
          <w:rFonts w:hint="eastAsia"/>
        </w:rPr>
        <w:t>（</w:t>
      </w:r>
      <w:r>
        <w:rPr>
          <w:rFonts w:hint="eastAsia"/>
        </w:rPr>
        <w:t>3</w:t>
      </w:r>
      <w:r>
        <w:rPr>
          <w:rFonts w:hint="eastAsia"/>
        </w:rPr>
        <w:t>）如果样本属于同一类别，则直接将节点转换为叶子节点，并标注类。</w:t>
      </w:r>
    </w:p>
    <w:p w:rsidR="00230145" w:rsidRDefault="00230145" w:rsidP="00230145">
      <w:pPr>
        <w:ind w:firstLineChars="200" w:firstLine="480"/>
      </w:pPr>
      <w:r>
        <w:rPr>
          <w:rFonts w:hint="eastAsia"/>
        </w:rPr>
        <w:t>（</w:t>
      </w:r>
      <w:r>
        <w:rPr>
          <w:rFonts w:hint="eastAsia"/>
        </w:rPr>
        <w:t>4</w:t>
      </w:r>
      <w:r>
        <w:rPr>
          <w:rFonts w:hint="eastAsia"/>
        </w:rPr>
        <w:t>）该算法以熵值测量为启发信息，选取最能对样本进行分类的属性作为当前划分节点。此属性称为节点的测试或确定属性。</w:t>
      </w:r>
    </w:p>
    <w:p w:rsidR="00230145" w:rsidRDefault="00230145" w:rsidP="00230145">
      <w:pPr>
        <w:ind w:firstLineChars="200" w:firstLine="480"/>
      </w:pPr>
      <w:r>
        <w:rPr>
          <w:rFonts w:hint="eastAsia"/>
        </w:rPr>
        <w:t>（</w:t>
      </w:r>
      <w:r>
        <w:rPr>
          <w:rFonts w:hint="eastAsia"/>
        </w:rPr>
        <w:t>5</w:t>
      </w:r>
      <w:r>
        <w:rPr>
          <w:rFonts w:hint="eastAsia"/>
        </w:rPr>
        <w:t>）为测试属性的每个已知值创建一个不同的分支，并划分样本。</w:t>
      </w:r>
    </w:p>
    <w:p w:rsidR="00230145" w:rsidRDefault="00230145" w:rsidP="00230145">
      <w:pPr>
        <w:ind w:firstLineChars="200" w:firstLine="480"/>
      </w:pPr>
      <w:r>
        <w:rPr>
          <w:rFonts w:hint="eastAsia"/>
        </w:rPr>
        <w:t>（</w:t>
      </w:r>
      <w:r>
        <w:rPr>
          <w:rFonts w:hint="eastAsia"/>
        </w:rPr>
        <w:t>6</w:t>
      </w:r>
      <w:r>
        <w:rPr>
          <w:rFonts w:hint="eastAsia"/>
        </w:rPr>
        <w:t>）算法采用相同的过程递归形成每棵分割熵的样本确定树，一旦某一属性出现在某一节点上，则无需考虑该节点下的任何节点。</w:t>
      </w:r>
    </w:p>
    <w:p w:rsidR="00230145" w:rsidRDefault="00230145" w:rsidP="00230145">
      <w:pPr>
        <w:ind w:firstLineChars="200" w:firstLine="480"/>
      </w:pPr>
      <w:r>
        <w:rPr>
          <w:rFonts w:hint="eastAsia"/>
        </w:rPr>
        <w:t>（</w:t>
      </w:r>
      <w:r>
        <w:rPr>
          <w:rFonts w:hint="eastAsia"/>
        </w:rPr>
        <w:t>7</w:t>
      </w:r>
      <w:r>
        <w:rPr>
          <w:rFonts w:hint="eastAsia"/>
        </w:rPr>
        <w:t>）</w:t>
      </w:r>
      <w:r w:rsidRPr="00EC47EF">
        <w:rPr>
          <w:rFonts w:hint="eastAsia"/>
        </w:rPr>
        <w:t>只有当决策树在以下条件之一停止运行时，分类过程才会停止运行</w:t>
      </w:r>
      <w:r>
        <w:rPr>
          <w:rFonts w:hint="eastAsia"/>
        </w:rPr>
        <w:t>：</w:t>
      </w:r>
    </w:p>
    <w:p w:rsidR="00230145" w:rsidRDefault="00230145" w:rsidP="00230145">
      <w:pPr>
        <w:ind w:firstLineChars="200" w:firstLine="480"/>
      </w:pPr>
      <w:bookmarkStart w:id="145" w:name="OLE_LINK140"/>
      <w:r>
        <w:rPr>
          <w:rFonts w:hint="eastAsia"/>
        </w:rPr>
        <w:t>①</w:t>
      </w:r>
      <w:bookmarkEnd w:id="145"/>
      <w:r w:rsidRPr="00EC47EF">
        <w:rPr>
          <w:rFonts w:hint="eastAsia"/>
        </w:rPr>
        <w:t>给定结点的所有样本属于同一类别</w:t>
      </w:r>
      <w:r w:rsidRPr="00EC47EF">
        <w:rPr>
          <w:rFonts w:hint="eastAsia"/>
        </w:rPr>
        <w:t>,</w:t>
      </w:r>
      <w:r w:rsidRPr="00EC47EF">
        <w:rPr>
          <w:rFonts w:hint="eastAsia"/>
        </w:rPr>
        <w:t>停止运行</w:t>
      </w:r>
      <w:r w:rsidRPr="00EC47EF">
        <w:rPr>
          <w:rFonts w:hint="eastAsia"/>
        </w:rPr>
        <w:t>,</w:t>
      </w:r>
      <w:r w:rsidRPr="00EC47EF">
        <w:rPr>
          <w:rFonts w:hint="eastAsia"/>
        </w:rPr>
        <w:t>不需要继续选择属性划分</w:t>
      </w:r>
      <w:r>
        <w:rPr>
          <w:rFonts w:hint="eastAsia"/>
        </w:rPr>
        <w:t>。</w:t>
      </w:r>
    </w:p>
    <w:p w:rsidR="00230145" w:rsidRDefault="00230145" w:rsidP="00230145">
      <w:pPr>
        <w:ind w:firstLineChars="200" w:firstLine="480"/>
      </w:pPr>
      <w:r>
        <w:rPr>
          <w:rFonts w:hint="eastAsia"/>
        </w:rPr>
        <w:t>②</w:t>
      </w:r>
      <w:r w:rsidRPr="00EC47EF">
        <w:rPr>
          <w:rFonts w:hint="eastAsia"/>
        </w:rPr>
        <w:t>没有剩余的特征变量可以用来进一步划分样本集，所有的特征变量都被划分为节点。在这些条件下，使用少数服从多数策略将结果分类为多数情况场景。在这种情况下，仍然存在未划分为节点的特征变量，将给定的节点转换为叶子节点，并将其标记在大多数样本所在的类别中。用可以保存节点的样本替换类的分布</w:t>
      </w:r>
      <w:r>
        <w:rPr>
          <w:rFonts w:hint="eastAsia"/>
        </w:rPr>
        <w:t>。</w:t>
      </w:r>
    </w:p>
    <w:p w:rsidR="00230145" w:rsidRDefault="00230145" w:rsidP="00230145">
      <w:pPr>
        <w:ind w:firstLineChars="200" w:firstLine="480"/>
      </w:pPr>
      <w:bookmarkStart w:id="146" w:name="OLE_LINK142"/>
      <w:bookmarkStart w:id="147" w:name="OLE_LINK141"/>
      <w:r>
        <w:rPr>
          <w:rFonts w:hint="eastAsia"/>
        </w:rPr>
        <w:t>③</w:t>
      </w:r>
      <w:bookmarkEnd w:id="146"/>
      <w:bookmarkEnd w:id="147"/>
      <w:r>
        <w:rPr>
          <w:rFonts w:hint="eastAsia"/>
        </w:rPr>
        <w:t>分枝：没有样本的情况下，以样本中的多数类别创建一个树叶。</w:t>
      </w:r>
    </w:p>
    <w:p w:rsidR="001D0EFF" w:rsidRDefault="001B5EC6" w:rsidP="002E0119">
      <w:pPr>
        <w:pStyle w:val="Heading3"/>
        <w:spacing w:before="163"/>
      </w:pPr>
      <w:bookmarkStart w:id="148" w:name="_Toc41489310"/>
      <w:r>
        <w:rPr>
          <w:rFonts w:hint="eastAsia"/>
        </w:rPr>
        <w:t>2</w:t>
      </w:r>
      <w:r>
        <w:t>.2.6</w:t>
      </w:r>
      <w:r>
        <w:rPr>
          <w:rFonts w:hint="eastAsia"/>
        </w:rPr>
        <w:t>剪枝</w:t>
      </w:r>
      <w:bookmarkEnd w:id="148"/>
    </w:p>
    <w:p w:rsidR="00230145" w:rsidRDefault="00230145" w:rsidP="00230145">
      <w:pPr>
        <w:ind w:firstLineChars="200" w:firstLine="480"/>
      </w:pPr>
      <w:r w:rsidRPr="00EC47EF">
        <w:rPr>
          <w:rFonts w:hint="eastAsia"/>
        </w:rPr>
        <w:t>当决策树划分的节点过多时，树就会越深，此时特征数量的分类就会非常大，导致过于精细，导致过拟合。每个数据样本都落在相应的叶子节点上，每个叶子节点无限延续，使得划分过于复杂多样，每个叶子节点过于单纯。因此，理</w:t>
      </w:r>
      <w:r w:rsidRPr="00EC47EF">
        <w:rPr>
          <w:rFonts w:hint="eastAsia"/>
        </w:rPr>
        <w:lastRenderedPageBreak/>
        <w:t>论上，决策树可以完全分离样本，此时决策树与训练集非常吻合，而在其他样本集中，我们对特征序列的响应不是很好，此时我们使用剪枝来避免过拟合</w:t>
      </w:r>
      <w:r>
        <w:rPr>
          <w:rFonts w:hint="eastAsia"/>
        </w:rPr>
        <w:t>。</w:t>
      </w:r>
    </w:p>
    <w:p w:rsidR="00230145" w:rsidRDefault="00230145" w:rsidP="00230145">
      <w:pPr>
        <w:ind w:firstLineChars="200" w:firstLine="480"/>
      </w:pPr>
      <w:r>
        <w:rPr>
          <w:rFonts w:hint="eastAsia"/>
        </w:rPr>
        <w:t>（</w:t>
      </w:r>
      <w:r>
        <w:t>1</w:t>
      </w:r>
      <w:r>
        <w:rPr>
          <w:rFonts w:hint="eastAsia"/>
        </w:rPr>
        <w:t>）先剪枝</w:t>
      </w:r>
    </w:p>
    <w:p w:rsidR="00230145" w:rsidRDefault="00230145" w:rsidP="00230145">
      <w:pPr>
        <w:ind w:firstLineChars="200" w:firstLine="480"/>
      </w:pPr>
      <w:r w:rsidRPr="00EC47EF">
        <w:rPr>
          <w:rFonts w:hint="eastAsia"/>
        </w:rPr>
        <w:t>第一次修剪甚至在决策树的构造过程中就完成了。当我们构建决策树时，首先要考虑的是我们的特征变量的数量是否太大，以及每个特征变量是否应该划分为一个节点。我们可以通过限制参数来控制选择多少特征变量，从而避免决策树太深。此外，我们需要控制叶子节点中的样本数量来控制决策树的宽度。</w:t>
      </w:r>
    </w:p>
    <w:p w:rsidR="00230145" w:rsidRPr="00EC47EF" w:rsidRDefault="00230145" w:rsidP="00230145">
      <w:pPr>
        <w:ind w:firstLineChars="200" w:firstLine="480"/>
      </w:pPr>
      <w:r>
        <w:rPr>
          <w:rFonts w:hint="eastAsia"/>
        </w:rPr>
        <w:t>①</w:t>
      </w:r>
      <w:r w:rsidRPr="00EC47EF">
        <w:rPr>
          <w:rFonts w:hint="eastAsia"/>
        </w:rPr>
        <w:t>限制深度</w:t>
      </w:r>
      <w:r>
        <w:rPr>
          <w:rFonts w:hint="eastAsia"/>
        </w:rPr>
        <w:t>：</w:t>
      </w:r>
      <w:r w:rsidRPr="00EC47EF">
        <w:rPr>
          <w:rFonts w:hint="eastAsia"/>
        </w:rPr>
        <w:t>限制特征树数量</w:t>
      </w:r>
      <w:r>
        <w:rPr>
          <w:rFonts w:hint="eastAsia"/>
        </w:rPr>
        <w:t>，</w:t>
      </w:r>
      <w:r w:rsidRPr="00EC47EF">
        <w:rPr>
          <w:rFonts w:hint="eastAsia"/>
        </w:rPr>
        <w:t>控制决策树长度</w:t>
      </w:r>
      <w:r>
        <w:rPr>
          <w:rFonts w:hint="eastAsia"/>
        </w:rPr>
        <w:t>，</w:t>
      </w:r>
      <w:r w:rsidRPr="00EC47EF">
        <w:rPr>
          <w:rFonts w:hint="eastAsia"/>
        </w:rPr>
        <w:t>停止特征变量继续划分。</w:t>
      </w:r>
    </w:p>
    <w:p w:rsidR="00230145" w:rsidRDefault="00230145" w:rsidP="00230145">
      <w:pPr>
        <w:ind w:firstLineChars="200" w:firstLine="480"/>
      </w:pPr>
      <w:r>
        <w:rPr>
          <w:rFonts w:hint="eastAsia"/>
        </w:rPr>
        <w:t>②</w:t>
      </w:r>
      <w:r w:rsidRPr="00EC47EF">
        <w:rPr>
          <w:rFonts w:hint="eastAsia"/>
        </w:rPr>
        <w:t>叶节点数和叶节点样本数</w:t>
      </w:r>
      <w:r w:rsidRPr="00EC47EF">
        <w:rPr>
          <w:rFonts w:hint="eastAsia"/>
        </w:rPr>
        <w:t>:</w:t>
      </w:r>
      <w:r w:rsidRPr="00EC47EF">
        <w:rPr>
          <w:rFonts w:hint="eastAsia"/>
        </w:rPr>
        <w:t>通过控制叶节点数，避免样本数落在每个节点上过小，结果过于复杂。使得每个叶子节点上的样本数量都不太小，从而实现更广义的决策树模型。通过直接控制每个叶节点的样本量和限制决策树的划分来控制模型的复杂性</w:t>
      </w:r>
      <w:r>
        <w:rPr>
          <w:rFonts w:hint="eastAsia"/>
        </w:rPr>
        <w:t>。</w:t>
      </w:r>
    </w:p>
    <w:p w:rsidR="00230145" w:rsidRDefault="00230145" w:rsidP="00230145">
      <w:pPr>
        <w:ind w:firstLineChars="200" w:firstLine="480"/>
      </w:pPr>
      <w:r>
        <w:rPr>
          <w:rFonts w:hint="eastAsia"/>
        </w:rPr>
        <w:t>③信息增益量：</w:t>
      </w:r>
      <w:r w:rsidRPr="00EC47EF">
        <w:rPr>
          <w:rFonts w:hint="eastAsia"/>
        </w:rPr>
        <w:t>通过判断特征缺失所带来的信息增益的大小，使获得信息增益的特征变量变小，停止继续划分为一个节点，从而避免了不重要的字符划分来控制决策树的复杂性。</w:t>
      </w:r>
    </w:p>
    <w:p w:rsidR="001D0EFF" w:rsidRDefault="001B5EC6" w:rsidP="00230145">
      <w:pPr>
        <w:ind w:firstLineChars="200" w:firstLine="480"/>
      </w:pPr>
      <w:r>
        <w:rPr>
          <w:rFonts w:hint="eastAsia"/>
        </w:rPr>
        <w:t>（</w:t>
      </w:r>
      <w:r>
        <w:rPr>
          <w:rFonts w:hint="eastAsia"/>
        </w:rPr>
        <w:t>2</w:t>
      </w:r>
      <w:r>
        <w:rPr>
          <w:rFonts w:hint="eastAsia"/>
        </w:rPr>
        <w:t>）后剪枝</w:t>
      </w:r>
    </w:p>
    <w:p w:rsidR="001D0EFF" w:rsidRDefault="001B5EC6" w:rsidP="002E0119">
      <w:pPr>
        <w:ind w:firstLineChars="200" w:firstLine="480"/>
      </w:pPr>
      <w:r>
        <w:rPr>
          <w:rFonts w:hint="eastAsia"/>
        </w:rPr>
        <w:t>后剪枝即使在决策树构造完成之后再进行剪枝。我们可以通过以下公式来进行：</w:t>
      </w:r>
    </w:p>
    <w:p w:rsidR="001D0EFF" w:rsidRDefault="008D3B0E" w:rsidP="00C135E1">
      <w:pPr>
        <w:pStyle w:val="a0"/>
      </w:pPr>
      <m:oMath>
        <m:sSub>
          <m:sSubPr>
            <m:ctrlPr/>
          </m:sSubPr>
          <m:e>
            <m:r>
              <m:t>C</m:t>
            </m:r>
          </m:e>
          <m:sub>
            <m:r>
              <m:t>α</m:t>
            </m:r>
          </m:sub>
        </m:sSub>
        <m:d>
          <m:dPr>
            <m:ctrlPr/>
          </m:dPr>
          <m:e>
            <m:r>
              <m:t>T</m:t>
            </m:r>
          </m:e>
        </m:d>
        <m:r>
          <m:rPr>
            <m:sty m:val="p"/>
          </m:rPr>
          <m:t>=</m:t>
        </m:r>
        <m:r>
          <m:t>C</m:t>
        </m:r>
        <m:d>
          <m:dPr>
            <m:ctrlPr/>
          </m:dPr>
          <m:e>
            <m:r>
              <m:t>T</m:t>
            </m:r>
          </m:e>
        </m:d>
        <m:r>
          <m:rPr>
            <m:sty m:val="p"/>
          </m:rPr>
          <m:t>+</m:t>
        </m:r>
        <m:r>
          <m:t>α</m:t>
        </m:r>
        <m:r>
          <m:rPr>
            <m:sty m:val="p"/>
          </m:rPr>
          <m:t>∙|</m:t>
        </m:r>
        <w:bookmarkStart w:id="149" w:name="OLE_LINK210"/>
        <w:bookmarkStart w:id="150" w:name="OLE_LINK211"/>
        <m:sSub>
          <m:sSubPr>
            <m:ctrlPr/>
          </m:sSubPr>
          <m:e>
            <m:r>
              <m:t>T</m:t>
            </m:r>
          </m:e>
          <m:sub>
            <m:r>
              <w:rPr>
                <w:rFonts w:hint="eastAsia"/>
              </w:rPr>
              <m:t>le</m:t>
            </m:r>
            <m:r>
              <m:t>af</m:t>
            </m:r>
          </m:sub>
        </m:sSub>
        <w:bookmarkEnd w:id="149"/>
        <w:bookmarkEnd w:id="150"/>
        <m:r>
          <m:rPr>
            <m:sty m:val="p"/>
          </m:rPr>
          <m:t>|</m:t>
        </m:r>
      </m:oMath>
      <w:r w:rsidR="00C135E1">
        <w:rPr>
          <w:rFonts w:ascii="SimSun" w:eastAsia="SimSun" w:hAnsi="SimSun" w:hint="eastAsia"/>
        </w:rPr>
        <w:t xml:space="preserve"> </w:t>
      </w:r>
      <w:r w:rsidR="00C135E1">
        <w:rPr>
          <w:rFonts w:ascii="SimSun" w:eastAsia="SimSun" w:hAnsi="SimSun"/>
        </w:rPr>
        <w:t xml:space="preserve">                   </w:t>
      </w:r>
      <w:r w:rsidR="00C135E1">
        <w:rPr>
          <w:rFonts w:ascii="SimSun" w:eastAsia="SimSun" w:hAnsi="SimSun" w:hint="eastAsia"/>
        </w:rPr>
        <w:t>（</w:t>
      </w:r>
      <w:r w:rsidR="00C135E1">
        <w:rPr>
          <w:rFonts w:hint="eastAsia"/>
        </w:rPr>
        <w:t>2</w:t>
      </w:r>
      <w:r w:rsidR="00C135E1">
        <w:t>.1</w:t>
      </w:r>
      <w:r w:rsidR="00EE7E23">
        <w:t>1</w:t>
      </w:r>
      <w:r w:rsidR="00C135E1">
        <w:rPr>
          <w:rFonts w:ascii="SimSun" w:eastAsia="SimSun" w:hAnsi="SimSun" w:hint="eastAsia"/>
        </w:rPr>
        <w:t>）</w:t>
      </w:r>
    </w:p>
    <w:p w:rsidR="001D0EFF" w:rsidRDefault="001B5EC6" w:rsidP="002E0119">
      <w:pPr>
        <w:ind w:firstLineChars="200" w:firstLine="480"/>
      </w:pPr>
      <w:r>
        <w:rPr>
          <w:rFonts w:hint="eastAsia"/>
        </w:rPr>
        <w:t>其中，</w:t>
      </w:r>
      <w:r>
        <w:rPr>
          <w:rFonts w:hint="eastAsia"/>
        </w:rPr>
        <w:t>C</w:t>
      </w:r>
      <w:r>
        <w:t>(T)</w:t>
      </w:r>
      <w:r>
        <w:rPr>
          <w:rFonts w:hint="eastAsia"/>
        </w:rPr>
        <w:t>表示损失量。对于每一个叶子结点样本数乘信息熵值或者基尼系数，与它之后分裂的所有叶子结点的样本数与信息熵或者基尼系数想乘然后累加在一起相比较，就可以得到当前结点的损失值。因此来判断当前结点是否需要剪枝。</w:t>
      </w:r>
      <m:oMath>
        <m:sSub>
          <m:sSubPr>
            <m:ctrlPr>
              <w:rPr>
                <w:rFonts w:ascii="Cambria Math" w:hAnsi="Cambria Math"/>
                <w:i/>
              </w:rPr>
            </m:ctrlPr>
          </m:sSubPr>
          <m:e>
            <m:r>
              <w:rPr>
                <w:rFonts w:ascii="Cambria Math" w:hAnsi="Cambria Math"/>
              </w:rPr>
              <m:t>T</m:t>
            </m:r>
          </m:e>
          <m:sub>
            <m:r>
              <w:rPr>
                <w:rFonts w:ascii="Cambria Math" w:hAnsi="Cambria Math" w:hint="eastAsia"/>
              </w:rPr>
              <m:t>le</m:t>
            </m:r>
            <m:r>
              <w:rPr>
                <w:rFonts w:ascii="Cambria Math" w:hAnsi="Cambria Math"/>
              </w:rPr>
              <m:t>af</m:t>
            </m:r>
          </m:sub>
        </m:sSub>
      </m:oMath>
      <w:r>
        <w:rPr>
          <w:rFonts w:hint="eastAsia"/>
        </w:rPr>
        <w:t>指的是叶子结点的个数。</w:t>
      </w:r>
      <w:r>
        <w:rPr>
          <w:rFonts w:hint="eastAsia"/>
        </w:rPr>
        <w:t xml:space="preserve"> </w:t>
      </w:r>
    </w:p>
    <w:p w:rsidR="001D0EFF" w:rsidRDefault="001B5EC6" w:rsidP="002E0119">
      <w:pPr>
        <w:pStyle w:val="Heading3"/>
        <w:spacing w:before="163"/>
      </w:pPr>
      <w:bookmarkStart w:id="151" w:name="_Toc41489311"/>
      <w:r>
        <w:rPr>
          <w:rFonts w:hint="eastAsia"/>
        </w:rPr>
        <w:t>2</w:t>
      </w:r>
      <w:r>
        <w:t>.2.7</w:t>
      </w:r>
      <w:r>
        <w:rPr>
          <w:rFonts w:hint="eastAsia"/>
        </w:rPr>
        <w:t>决策树优点</w:t>
      </w:r>
      <w:bookmarkEnd w:id="151"/>
    </w:p>
    <w:p w:rsidR="001D0EFF" w:rsidRDefault="001B5EC6" w:rsidP="002E0119">
      <w:pPr>
        <w:ind w:firstLineChars="200" w:firstLine="480"/>
      </w:pPr>
      <w:r>
        <w:rPr>
          <w:rFonts w:hint="eastAsia"/>
        </w:rPr>
        <w:t>（</w:t>
      </w:r>
      <w:r>
        <w:rPr>
          <w:rFonts w:hint="eastAsia"/>
        </w:rPr>
        <w:t>1</w:t>
      </w:r>
      <w:r>
        <w:rPr>
          <w:rFonts w:hint="eastAsia"/>
        </w:rPr>
        <w:t>）</w:t>
      </w:r>
      <w:r>
        <w:t>易于理解和解释。树木可以可视化</w:t>
      </w:r>
      <w:r>
        <w:rPr>
          <w:rFonts w:hint="eastAsia"/>
        </w:rPr>
        <w:t>，通过</w:t>
      </w:r>
      <w:r>
        <w:rPr>
          <w:rFonts w:hint="eastAsia"/>
        </w:rPr>
        <w:t>python</w:t>
      </w:r>
      <w:r>
        <w:rPr>
          <w:rFonts w:hint="eastAsia"/>
        </w:rPr>
        <w:t>绘图代码可以清晰的理解决策树每一步的分裂以及每一步的参数。</w:t>
      </w:r>
    </w:p>
    <w:p w:rsidR="001D0EFF" w:rsidRDefault="001B5EC6" w:rsidP="002E0119">
      <w:pPr>
        <w:ind w:firstLineChars="200" w:firstLine="480"/>
      </w:pPr>
      <w:r>
        <w:rPr>
          <w:rFonts w:hint="eastAsia"/>
        </w:rPr>
        <w:t>（</w:t>
      </w:r>
      <w:r>
        <w:rPr>
          <w:rFonts w:hint="eastAsia"/>
        </w:rPr>
        <w:t>2</w:t>
      </w:r>
      <w:r>
        <w:rPr>
          <w:rFonts w:hint="eastAsia"/>
        </w:rPr>
        <w:t>）</w:t>
      </w:r>
      <w:r>
        <w:t>需要很少的数据准备。</w:t>
      </w:r>
      <w:r w:rsidR="00777182">
        <w:rPr>
          <w:rFonts w:hint="eastAsia"/>
        </w:rPr>
        <w:t>机器学习算法通常要先对样本数据集进行复杂处理，之后再进行学习分析，而决策树算法不需要这一流程</w:t>
      </w:r>
      <w:r>
        <w:rPr>
          <w:rFonts w:hint="eastAsia"/>
        </w:rPr>
        <w:t>。</w:t>
      </w:r>
    </w:p>
    <w:p w:rsidR="001D0EFF" w:rsidRDefault="001B5EC6" w:rsidP="002E0119">
      <w:pPr>
        <w:ind w:firstLineChars="200" w:firstLine="480"/>
      </w:pPr>
      <w:r>
        <w:rPr>
          <w:rFonts w:hint="eastAsia"/>
        </w:rPr>
        <w:t>（</w:t>
      </w:r>
      <w:r w:rsidR="00777182">
        <w:t>3</w:t>
      </w:r>
      <w:r>
        <w:rPr>
          <w:rFonts w:hint="eastAsia"/>
        </w:rPr>
        <w:t>）</w:t>
      </w:r>
      <w:r>
        <w:t>能够处理</w:t>
      </w:r>
      <w:r>
        <w:rPr>
          <w:rFonts w:hint="eastAsia"/>
        </w:rPr>
        <w:t>回归</w:t>
      </w:r>
      <w:r>
        <w:t>和分类数据。其他</w:t>
      </w:r>
      <w:r>
        <w:rPr>
          <w:rFonts w:hint="eastAsia"/>
        </w:rPr>
        <w:t>分类器</w:t>
      </w:r>
      <w:r>
        <w:t>通常专用于分析仅具有一种类型的变量的数据集。</w:t>
      </w:r>
    </w:p>
    <w:p w:rsidR="001D0EFF" w:rsidRDefault="001B5EC6" w:rsidP="00777182">
      <w:pPr>
        <w:ind w:firstLineChars="200" w:firstLine="480"/>
      </w:pPr>
      <w:r>
        <w:rPr>
          <w:rFonts w:hint="eastAsia"/>
        </w:rPr>
        <w:t>（</w:t>
      </w:r>
      <w:r w:rsidR="00777182">
        <w:t>4</w:t>
      </w:r>
      <w:r>
        <w:rPr>
          <w:rFonts w:hint="eastAsia"/>
        </w:rPr>
        <w:t>）</w:t>
      </w:r>
      <w:r>
        <w:t>能够处理多输出问题。</w:t>
      </w:r>
    </w:p>
    <w:p w:rsidR="001D0EFF" w:rsidRDefault="001B5EC6" w:rsidP="002E0119">
      <w:pPr>
        <w:ind w:firstLineChars="200" w:firstLine="480"/>
      </w:pPr>
      <w:r>
        <w:rPr>
          <w:rFonts w:hint="eastAsia"/>
        </w:rPr>
        <w:lastRenderedPageBreak/>
        <w:t>（</w:t>
      </w:r>
      <w:r w:rsidR="00777182">
        <w:t>5</w:t>
      </w:r>
      <w:r>
        <w:rPr>
          <w:rFonts w:hint="eastAsia"/>
        </w:rPr>
        <w:t>）</w:t>
      </w:r>
      <w:r>
        <w:t>可以使用统计测试来验证模型。这使得考虑模型的可靠性成为可能</w:t>
      </w:r>
      <w:r>
        <w:rPr>
          <w:rFonts w:hint="eastAsia"/>
        </w:rPr>
        <w:t>，从而验证决策树算法的精确度</w:t>
      </w:r>
      <w:r>
        <w:t>。</w:t>
      </w:r>
    </w:p>
    <w:p w:rsidR="001D0EFF" w:rsidRDefault="001B5EC6" w:rsidP="002E0119">
      <w:pPr>
        <w:ind w:firstLineChars="200" w:firstLine="480"/>
      </w:pPr>
      <w:r>
        <w:rPr>
          <w:rFonts w:hint="eastAsia"/>
        </w:rPr>
        <w:t>（</w:t>
      </w:r>
      <w:r w:rsidR="00777182">
        <w:t>6</w:t>
      </w:r>
      <w:r>
        <w:rPr>
          <w:rFonts w:hint="eastAsia"/>
        </w:rPr>
        <w:t>）</w:t>
      </w:r>
      <w:r>
        <w:t>即使生成数据的真实模型在某种程度上违背了它的</w:t>
      </w:r>
      <w:r>
        <w:rPr>
          <w:rFonts w:hint="eastAsia"/>
        </w:rPr>
        <w:t>分析结果，</w:t>
      </w:r>
      <w:r>
        <w:t>也</w:t>
      </w:r>
      <w:r>
        <w:rPr>
          <w:rFonts w:hint="eastAsia"/>
        </w:rPr>
        <w:t>可以很好的处理各种样本</w:t>
      </w:r>
      <w:r>
        <w:t>。</w:t>
      </w:r>
    </w:p>
    <w:p w:rsidR="001D0EFF" w:rsidRDefault="001B5EC6" w:rsidP="002E0119">
      <w:pPr>
        <w:pStyle w:val="Heading3"/>
        <w:spacing w:before="163"/>
      </w:pPr>
      <w:bookmarkStart w:id="152" w:name="_Toc41489312"/>
      <w:r>
        <w:t>2.2.8</w:t>
      </w:r>
      <w:r>
        <w:t>决策树的缺</w:t>
      </w:r>
      <w:r>
        <w:rPr>
          <w:rFonts w:hint="eastAsia"/>
        </w:rPr>
        <w:t>点</w:t>
      </w:r>
      <w:bookmarkEnd w:id="152"/>
    </w:p>
    <w:p w:rsidR="00230145" w:rsidRDefault="00230145" w:rsidP="00230145">
      <w:pPr>
        <w:ind w:firstLineChars="200" w:firstLine="480"/>
      </w:pPr>
      <w:r>
        <w:rPr>
          <w:rFonts w:hint="eastAsia"/>
        </w:rPr>
        <w:t>（</w:t>
      </w:r>
      <w:r>
        <w:rPr>
          <w:rFonts w:hint="eastAsia"/>
        </w:rPr>
        <w:t>1</w:t>
      </w:r>
      <w:r>
        <w:rPr>
          <w:rFonts w:hint="eastAsia"/>
        </w:rPr>
        <w:t>）</w:t>
      </w:r>
      <w:r w:rsidR="00777182">
        <w:rPr>
          <w:rFonts w:hint="eastAsia"/>
        </w:rPr>
        <w:t>决策树的深度，结点树可能会由于数量过多而造成无法准确预测分析</w:t>
      </w:r>
      <w:r>
        <w:rPr>
          <w:rFonts w:hint="eastAsia"/>
        </w:rPr>
        <w:t>，造成过拟合现象</w:t>
      </w:r>
      <w:r>
        <w:t>。为避免此问题，</w:t>
      </w:r>
      <w:r w:rsidR="00777182">
        <w:rPr>
          <w:rFonts w:hint="eastAsia"/>
        </w:rPr>
        <w:t>我们需要通过剪枝和设定参数限制来避免这一情况的发生</w:t>
      </w:r>
      <w:r>
        <w:t>。</w:t>
      </w:r>
    </w:p>
    <w:p w:rsidR="00230145" w:rsidRDefault="00230145" w:rsidP="00230145">
      <w:pPr>
        <w:ind w:firstLineChars="200" w:firstLine="480"/>
      </w:pPr>
      <w:r>
        <w:rPr>
          <w:rFonts w:hint="eastAsia"/>
        </w:rPr>
        <w:t>（</w:t>
      </w:r>
      <w:r>
        <w:rPr>
          <w:rFonts w:hint="eastAsia"/>
        </w:rPr>
        <w:t>2</w:t>
      </w:r>
      <w:r>
        <w:rPr>
          <w:rFonts w:hint="eastAsia"/>
        </w:rPr>
        <w:t>）</w:t>
      </w:r>
      <w:r>
        <w:t>决策树可能不稳定，</w:t>
      </w:r>
      <w:r w:rsidR="00777182">
        <w:rPr>
          <w:rFonts w:hint="eastAsia"/>
        </w:rPr>
        <w:t>单颗决策树进行分析会导致泛化能力变弱</w:t>
      </w:r>
      <w:r>
        <w:t>。通过使用</w:t>
      </w:r>
      <w:r>
        <w:rPr>
          <w:rFonts w:hint="eastAsia"/>
        </w:rPr>
        <w:t>集成</w:t>
      </w:r>
      <w:r>
        <w:t>决策树</w:t>
      </w:r>
      <w:r>
        <w:rPr>
          <w:rFonts w:hint="eastAsia"/>
        </w:rPr>
        <w:t>学习</w:t>
      </w:r>
      <w:r>
        <w:t>可以缓解此问题</w:t>
      </w:r>
      <w:r>
        <w:rPr>
          <w:rFonts w:hint="eastAsia"/>
        </w:rPr>
        <w:t>，也就是随机森林算法。</w:t>
      </w:r>
    </w:p>
    <w:p w:rsidR="00230145" w:rsidRDefault="00230145" w:rsidP="00230145">
      <w:pPr>
        <w:ind w:firstLineChars="200" w:firstLine="480"/>
      </w:pPr>
      <w:r>
        <w:rPr>
          <w:rFonts w:hint="eastAsia"/>
        </w:rPr>
        <w:t>（</w:t>
      </w:r>
      <w:r>
        <w:rPr>
          <w:rFonts w:hint="eastAsia"/>
        </w:rPr>
        <w:t>3</w:t>
      </w:r>
      <w:r>
        <w:rPr>
          <w:rFonts w:hint="eastAsia"/>
        </w:rPr>
        <w:t>）</w:t>
      </w:r>
      <w:r>
        <w:t>在最优</w:t>
      </w:r>
      <w:r>
        <w:rPr>
          <w:rFonts w:hint="eastAsia"/>
        </w:rPr>
        <w:t>化</w:t>
      </w:r>
      <w:r>
        <w:t>的几个方面，甚至对于简单的概念，学习最优决策树的问题都被认为是因不能用多项式算法而使问题无法解决的。</w:t>
      </w:r>
      <w:r w:rsidR="00777182">
        <w:rPr>
          <w:rFonts w:hint="eastAsia"/>
        </w:rPr>
        <w:t>我们可以用强学习器来代替弱学习器</w:t>
      </w:r>
      <w:r>
        <w:t>，</w:t>
      </w:r>
      <w:r>
        <w:rPr>
          <w:rFonts w:hint="eastAsia"/>
        </w:rPr>
        <w:t>也就是随机森林算法。</w:t>
      </w:r>
      <w:r>
        <w:t>在该学习器中，特征和样本将通过</w:t>
      </w:r>
      <w:r w:rsidR="00777182">
        <w:rPr>
          <w:rFonts w:hint="eastAsia"/>
        </w:rPr>
        <w:t>有</w:t>
      </w:r>
      <w:r>
        <w:rPr>
          <w:rFonts w:hint="eastAsia"/>
        </w:rPr>
        <w:t>放回随机</w:t>
      </w:r>
      <w:r w:rsidR="00777182">
        <w:rPr>
          <w:rFonts w:hint="eastAsia"/>
        </w:rPr>
        <w:t>的</w:t>
      </w:r>
      <w:r>
        <w:rPr>
          <w:rFonts w:hint="eastAsia"/>
        </w:rPr>
        <w:t>抽样。</w:t>
      </w:r>
    </w:p>
    <w:p w:rsidR="00230145" w:rsidRDefault="00230145" w:rsidP="00230145">
      <w:pPr>
        <w:ind w:firstLineChars="200" w:firstLine="480"/>
      </w:pPr>
      <w:r>
        <w:rPr>
          <w:rFonts w:hint="eastAsia"/>
        </w:rPr>
        <w:t>（</w:t>
      </w:r>
      <w:r w:rsidR="00777182">
        <w:t>4</w:t>
      </w:r>
      <w:r>
        <w:rPr>
          <w:rFonts w:hint="eastAsia"/>
        </w:rPr>
        <w:t>）</w:t>
      </w:r>
      <w:r w:rsidR="00777182">
        <w:rPr>
          <w:rFonts w:hint="eastAsia"/>
        </w:rPr>
        <w:t>某些特征变量重要性过于大，决策树会进行偏见学习，降低泛化能力。</w:t>
      </w:r>
      <w:r>
        <w:t>因此，</w:t>
      </w:r>
      <w:r>
        <w:rPr>
          <w:rFonts w:hint="eastAsia"/>
        </w:rPr>
        <w:t>需要</w:t>
      </w:r>
      <w:r>
        <w:t>在与决策树拟合之前平衡数据集。</w:t>
      </w:r>
    </w:p>
    <w:p w:rsidR="001D0EFF" w:rsidRPr="002E0119" w:rsidRDefault="001B5EC6" w:rsidP="002E0119">
      <w:pPr>
        <w:pStyle w:val="Heading2"/>
        <w:spacing w:before="163"/>
      </w:pPr>
      <w:bookmarkStart w:id="153" w:name="_Toc41489313"/>
      <w:r w:rsidRPr="002E0119">
        <w:rPr>
          <w:rFonts w:hint="eastAsia"/>
        </w:rPr>
        <w:t>2</w:t>
      </w:r>
      <w:r w:rsidRPr="002E0119">
        <w:t>.3</w:t>
      </w:r>
      <w:r w:rsidRPr="002E0119">
        <w:rPr>
          <w:rFonts w:hint="eastAsia"/>
        </w:rPr>
        <w:t>集成学习</w:t>
      </w:r>
      <w:bookmarkEnd w:id="153"/>
    </w:p>
    <w:p w:rsidR="001D0EFF" w:rsidRDefault="001B5EC6" w:rsidP="002E0119">
      <w:pPr>
        <w:ind w:firstLineChars="200" w:firstLine="480"/>
      </w:pPr>
      <w:r>
        <w:rPr>
          <w:rFonts w:hint="eastAsia"/>
        </w:rPr>
        <w:t>对于决策树的缺点，我们可以通过创建多种决策树来降低算法的错误率，这里需要引入集成学习的思想。</w:t>
      </w:r>
    </w:p>
    <w:p w:rsidR="001D0EFF" w:rsidRDefault="001B5EC6" w:rsidP="002E0119">
      <w:pPr>
        <w:pStyle w:val="Heading3"/>
        <w:spacing w:before="163"/>
      </w:pPr>
      <w:bookmarkStart w:id="154" w:name="_Toc41489314"/>
      <w:r>
        <w:rPr>
          <w:rFonts w:hint="eastAsia"/>
        </w:rPr>
        <w:t>2</w:t>
      </w:r>
      <w:r>
        <w:t>.3.1</w:t>
      </w:r>
      <w:r>
        <w:rPr>
          <w:rFonts w:hint="eastAsia"/>
        </w:rPr>
        <w:t>基本理念</w:t>
      </w:r>
      <w:bookmarkEnd w:id="154"/>
    </w:p>
    <w:p w:rsidR="001D0EFF" w:rsidRDefault="00230145" w:rsidP="002E0119">
      <w:pPr>
        <w:ind w:firstLineChars="200" w:firstLine="480"/>
      </w:pPr>
      <w:r w:rsidRPr="00EC47EF">
        <w:rPr>
          <w:rFonts w:hint="eastAsia"/>
        </w:rPr>
        <w:t>通过组合各种弱分类器，如决策树，得到一个集成系统。这种系统也被称为多分类器系统，或集成学习系统。在一些情况下，综合系统的使用在统计上是有意义的。然而，为了认识到使用多个分类器系统的重要性，我们可以举几个简单的例子来证明机器学习中集成学习的理念</w:t>
      </w:r>
      <w:r w:rsidRPr="00EC47EF">
        <w:rPr>
          <w:rFonts w:hint="eastAsia"/>
        </w:rPr>
        <w:t>:</w:t>
      </w:r>
      <w:r w:rsidRPr="00EC47EF">
        <w:rPr>
          <w:rFonts w:hint="eastAsia"/>
        </w:rPr>
        <w:t>在我们的日常生活中，我们经常在做决定之前请专家来判断事情。例如，在同意一个医疗程序之前，我们通常会咨询多个医生，在我们购买一个项目，特别是一个大项目之前，我们会阅读来自多个用户的评论，我们会通过检查他们的参考文献来评估未来的表现。在每一种情况下，我们不是依靠一个人或数据来判断我们的决定，而是依靠不同的人做出的不同选择</w:t>
      </w:r>
      <w:r w:rsidR="001B5EC6">
        <w:rPr>
          <w:rFonts w:hint="eastAsia"/>
        </w:rPr>
        <w:t>。</w:t>
      </w:r>
    </w:p>
    <w:p w:rsidR="001D0EFF" w:rsidRDefault="001B5EC6" w:rsidP="002E0119">
      <w:pPr>
        <w:pStyle w:val="Heading3"/>
        <w:spacing w:before="163"/>
      </w:pPr>
      <w:bookmarkStart w:id="155" w:name="_Toc41489315"/>
      <w:r>
        <w:rPr>
          <w:rFonts w:hint="eastAsia"/>
        </w:rPr>
        <w:lastRenderedPageBreak/>
        <w:t>2</w:t>
      </w:r>
      <w:r>
        <w:t>.3.2</w:t>
      </w:r>
      <w:r>
        <w:rPr>
          <w:rFonts w:hint="eastAsia"/>
        </w:rPr>
        <w:t>集成学习的特点</w:t>
      </w:r>
      <w:bookmarkEnd w:id="155"/>
    </w:p>
    <w:p w:rsidR="00230145" w:rsidRDefault="00230145" w:rsidP="00230145">
      <w:pPr>
        <w:ind w:firstLineChars="200" w:firstLine="480"/>
      </w:pPr>
      <w:r>
        <w:rPr>
          <w:rFonts w:hint="eastAsia"/>
        </w:rPr>
        <w:t>（</w:t>
      </w:r>
      <w:r>
        <w:rPr>
          <w:rFonts w:hint="eastAsia"/>
        </w:rPr>
        <w:t>1</w:t>
      </w:r>
      <w:r>
        <w:rPr>
          <w:rFonts w:hint="eastAsia"/>
        </w:rPr>
        <w:t>）</w:t>
      </w:r>
      <w:r w:rsidRPr="00EC47EF">
        <w:rPr>
          <w:rFonts w:hint="eastAsia"/>
        </w:rPr>
        <w:t>处理数据过多或过少的情况的能力</w:t>
      </w:r>
      <w:r w:rsidRPr="00EC47EF">
        <w:rPr>
          <w:rFonts w:hint="eastAsia"/>
        </w:rPr>
        <w:t>:</w:t>
      </w:r>
      <w:r w:rsidRPr="00EC47EF">
        <w:rPr>
          <w:rFonts w:hint="eastAsia"/>
        </w:rPr>
        <w:t>当您处理大量数据或缺少足够的数据时，集成的学习系统可以成为很好的一部分。当训练数据量太大时，单个分类器很难处理时，可以将数据策略性地划分为小子集。然后使用每个单独的样本集合来训练单独的分类器，并使用适当的组合规则进行组合。另一方面，在数据样本太少的情况下，可以使用不同的分类器来训练不同分类的</w:t>
      </w:r>
      <w:r w:rsidRPr="00EC47EF">
        <w:rPr>
          <w:rFonts w:hint="eastAsia"/>
        </w:rPr>
        <w:t>bootstrap</w:t>
      </w:r>
      <w:r w:rsidRPr="00EC47EF">
        <w:rPr>
          <w:rFonts w:hint="eastAsia"/>
        </w:rPr>
        <w:t>样本数据</w:t>
      </w:r>
      <w:r>
        <w:rPr>
          <w:rFonts w:hint="eastAsia"/>
        </w:rPr>
        <w:t>。</w:t>
      </w:r>
    </w:p>
    <w:p w:rsidR="00230145" w:rsidRDefault="00230145" w:rsidP="00230145">
      <w:pPr>
        <w:ind w:firstLineChars="200" w:firstLine="480"/>
      </w:pPr>
      <w:r>
        <w:rPr>
          <w:rFonts w:hint="eastAsia"/>
        </w:rPr>
        <w:t>（</w:t>
      </w:r>
      <w:r>
        <w:rPr>
          <w:rFonts w:hint="eastAsia"/>
        </w:rPr>
        <w:t>2</w:t>
      </w:r>
      <w:r>
        <w:rPr>
          <w:rFonts w:hint="eastAsia"/>
        </w:rPr>
        <w:t>）</w:t>
      </w:r>
      <w:r w:rsidRPr="00EC47EF">
        <w:rPr>
          <w:rFonts w:hint="eastAsia"/>
        </w:rPr>
        <w:t>详细划分样本边界的能力</w:t>
      </w:r>
      <w:r w:rsidRPr="00EC47EF">
        <w:rPr>
          <w:rFonts w:hint="eastAsia"/>
        </w:rPr>
        <w:t>:</w:t>
      </w:r>
      <w:r w:rsidRPr="00EC47EF">
        <w:rPr>
          <w:rFonts w:hint="eastAsia"/>
        </w:rPr>
        <w:t>对于单个分类器，很难平滑划分样本空间。事实上，将数据从不同类别中分离出来的决策边界过于复杂。在某种意义上，分类系统遵循一种划分和征服的方法，将数据空间划分为更小的、易于学习的分区，其中每个分类程序只学习一个更简单的分区</w:t>
      </w:r>
      <w:r>
        <w:t>。</w:t>
      </w:r>
    </w:p>
    <w:p w:rsidR="001D0EFF" w:rsidRDefault="00230145" w:rsidP="00230145">
      <w:pPr>
        <w:ind w:firstLineChars="200" w:firstLine="480"/>
      </w:pPr>
      <w:r>
        <w:rPr>
          <w:rFonts w:hint="eastAsia"/>
        </w:rPr>
        <w:t>（</w:t>
      </w:r>
      <w:r>
        <w:rPr>
          <w:rFonts w:hint="eastAsia"/>
        </w:rPr>
        <w:t>3</w:t>
      </w:r>
      <w:r>
        <w:rPr>
          <w:rFonts w:hint="eastAsia"/>
        </w:rPr>
        <w:t>）</w:t>
      </w:r>
      <w:r w:rsidRPr="00EC47EF">
        <w:rPr>
          <w:rFonts w:hint="eastAsia"/>
        </w:rPr>
        <w:t>多样性</w:t>
      </w:r>
      <w:r w:rsidRPr="00EC47EF">
        <w:rPr>
          <w:rFonts w:hint="eastAsia"/>
        </w:rPr>
        <w:t>:</w:t>
      </w:r>
      <w:r w:rsidRPr="00EC47EF">
        <w:rPr>
          <w:rFonts w:hint="eastAsia"/>
        </w:rPr>
        <w:t>集成学习具有纠正个别分类器错误的能力，完全依赖于构成集成学习的分类器的多样性。如果所有分类器提供相同的输出，就不可能纠正可能的错误。因此，集成系统中的单个分类器可能在不同的样本集中被错误地拟合和欠拟合。然而，即使每个分类器产生不同的错误，这些分类器的策略组合可以减少总错误的大小。具体来说，一个集成系统需要一个分类器，它的决策边界与它所包含的决策者不同。分类器多样性可以用多种方式使用不同的训练数据集来训练单个分类器。这种数据集通常是通过从整个训练数据中随机抽取训练数据子集，使用重新采样技术</w:t>
      </w:r>
      <w:r w:rsidRPr="00EC47EF">
        <w:rPr>
          <w:rFonts w:hint="eastAsia"/>
        </w:rPr>
        <w:t>(</w:t>
      </w:r>
      <w:r w:rsidRPr="00EC47EF">
        <w:rPr>
          <w:rFonts w:hint="eastAsia"/>
        </w:rPr>
        <w:t>如</w:t>
      </w:r>
      <w:r w:rsidRPr="00EC47EF">
        <w:rPr>
          <w:rFonts w:hint="eastAsia"/>
        </w:rPr>
        <w:t>bagging)</w:t>
      </w:r>
      <w:r w:rsidRPr="00EC47EF">
        <w:rPr>
          <w:rFonts w:hint="eastAsia"/>
        </w:rPr>
        <w:t>获得的</w:t>
      </w:r>
      <w:r w:rsidRPr="00EC47EF">
        <w:rPr>
          <w:rFonts w:hint="eastAsia"/>
        </w:rPr>
        <w:t>(</w:t>
      </w:r>
      <w:r w:rsidRPr="00EC47EF">
        <w:rPr>
          <w:rFonts w:hint="eastAsia"/>
        </w:rPr>
        <w:t>见下文</w:t>
      </w:r>
      <w:r w:rsidRPr="00EC47EF">
        <w:rPr>
          <w:rFonts w:hint="eastAsia"/>
        </w:rPr>
        <w:t>)</w:t>
      </w:r>
      <w:r w:rsidRPr="00EC47EF">
        <w:rPr>
          <w:rFonts w:hint="eastAsia"/>
        </w:rPr>
        <w:t>。为了保证边界之间有足够的差异，可以使用弱点或更多的不稳定分类器作为基本模型，甚至对于训练参数的小扰动，也可以产生足够不同的决策边界</w:t>
      </w:r>
      <w:r w:rsidR="001B5EC6">
        <w:t>。</w:t>
      </w:r>
    </w:p>
    <w:p w:rsidR="001D0EFF" w:rsidRDefault="001B5EC6" w:rsidP="002E0119">
      <w:pPr>
        <w:pStyle w:val="Heading3"/>
        <w:spacing w:before="163"/>
      </w:pPr>
      <w:bookmarkStart w:id="156" w:name="_Toc41489316"/>
      <w:r>
        <w:t>2.3.3</w:t>
      </w:r>
      <w:r>
        <w:rPr>
          <w:rFonts w:hint="eastAsia"/>
        </w:rPr>
        <w:t>投票系统</w:t>
      </w:r>
      <w:bookmarkEnd w:id="156"/>
    </w:p>
    <w:p w:rsidR="001D0EFF" w:rsidRDefault="001B5EC6" w:rsidP="002E0119">
      <w:pPr>
        <w:ind w:firstLineChars="200" w:firstLine="480"/>
      </w:pPr>
      <w:r>
        <w:rPr>
          <w:rFonts w:hint="eastAsia"/>
        </w:rPr>
        <w:t>集成学习主要依靠其中每一个弱分类器共同投票的结果来决定输出，当在这里我们让</w:t>
      </w:r>
      <m:oMath>
        <m:sSub>
          <m:sSubPr>
            <m:ctrlPr>
              <w:rPr>
                <w:rFonts w:ascii="Cambria Math" w:hAnsi="Cambria Math"/>
                <w:i/>
              </w:rPr>
            </m:ctrlPr>
          </m:sSubPr>
          <m:e>
            <m:r>
              <w:rPr>
                <w:rFonts w:ascii="Cambria Math" w:hAnsi="Cambria Math"/>
              </w:rPr>
              <m:t>d</m:t>
            </m:r>
          </m:e>
          <m:sub>
            <m:r>
              <w:rPr>
                <w:rFonts w:ascii="Cambria Math" w:hAnsi="Cambria Math"/>
              </w:rPr>
              <m:t>t,J</m:t>
            </m:r>
          </m:sub>
        </m:sSub>
      </m:oMath>
      <w:r>
        <w:rPr>
          <w:rFonts w:hint="eastAsia"/>
        </w:rPr>
        <w:t>的取值取决于分类器</w:t>
      </w:r>
      <m:oMath>
        <m:r>
          <w:rPr>
            <w:rFonts w:ascii="Cambria Math" w:hAnsi="Cambria Math" w:hint="eastAsia"/>
          </w:rPr>
          <m:t>t</m:t>
        </m:r>
      </m:oMath>
      <w:r>
        <w:rPr>
          <w:rFonts w:hint="eastAsia"/>
        </w:rPr>
        <w:t>的选择的</w:t>
      </w:r>
      <w:bookmarkStart w:id="157" w:name="OLE_LINK215"/>
      <w:bookmarkStart w:id="158" w:name="OLE_LINK216"/>
      <m:oMath>
        <m:r>
          <w:rPr>
            <w:rFonts w:ascii="Cambria Math" w:hAnsi="Cambria Math" w:hint="eastAsia"/>
          </w:rPr>
          <m:t>j</m:t>
        </m:r>
      </m:oMath>
      <w:bookmarkEnd w:id="157"/>
      <w:bookmarkEnd w:id="158"/>
      <w:r>
        <w:rPr>
          <w:rFonts w:hint="eastAsia"/>
        </w:rPr>
        <w:t>是</w:t>
      </w:r>
      <w:r>
        <w:rPr>
          <w:rFonts w:hint="eastAsia"/>
        </w:rPr>
        <w:t>1</w:t>
      </w:r>
      <w:r>
        <w:rPr>
          <w:rFonts w:hint="eastAsia"/>
        </w:rPr>
        <w:t>或</w:t>
      </w:r>
      <w:r>
        <w:rPr>
          <w:rFonts w:hint="eastAsia"/>
        </w:rPr>
        <w:t>0</w:t>
      </w:r>
      <w:r>
        <w:rPr>
          <w:rFonts w:hint="eastAsia"/>
        </w:rPr>
        <w:t>。然后集成学习选择获得最高票数的</w:t>
      </w:r>
      <m:oMath>
        <m:r>
          <w:rPr>
            <w:rFonts w:ascii="Cambria Math" w:hAnsi="Cambria Math" w:hint="eastAsia"/>
          </w:rPr>
          <m:t>j</m:t>
        </m:r>
      </m:oMath>
      <w:r>
        <w:rPr>
          <w:rFonts w:hint="eastAsia"/>
        </w:rPr>
        <w:t>类。</w:t>
      </w:r>
    </w:p>
    <w:p w:rsidR="001D0EFF" w:rsidRDefault="001B5EC6" w:rsidP="002E0119">
      <w:pPr>
        <w:ind w:firstLineChars="200" w:firstLine="480"/>
      </w:pPr>
      <w:r>
        <w:rPr>
          <w:rFonts w:hint="eastAsia"/>
        </w:rPr>
        <w:t>（</w:t>
      </w:r>
      <w:r>
        <w:t>1</w:t>
      </w:r>
      <w:r>
        <w:rPr>
          <w:rFonts w:hint="eastAsia"/>
        </w:rPr>
        <w:t>）多数投票</w:t>
      </w:r>
    </w:p>
    <w:p w:rsidR="001D0EFF" w:rsidRDefault="008D3B0E" w:rsidP="00C135E1">
      <w:pPr>
        <w:pStyle w:val="a0"/>
      </w:pPr>
      <m:oMath>
        <m:nary>
          <m:naryPr>
            <m:chr m:val="∑"/>
            <m:limLoc m:val="subSup"/>
            <m:ctrlPr/>
          </m:naryPr>
          <m:sub>
            <w:bookmarkStart w:id="159" w:name="OLE_LINK213"/>
            <w:bookmarkStart w:id="160" w:name="OLE_LINK214"/>
            <m:r>
              <w:rPr>
                <w:rFonts w:hint="eastAsia"/>
              </w:rPr>
              <m:t>t</m:t>
            </m:r>
            <w:bookmarkEnd w:id="159"/>
            <w:bookmarkEnd w:id="160"/>
            <m:r>
              <m:rPr>
                <m:sty m:val="p"/>
              </m:rPr>
              <m:t>=1</m:t>
            </m:r>
          </m:sub>
          <m:sup>
            <m:r>
              <m:t>T</m:t>
            </m:r>
          </m:sup>
          <m:e>
            <w:bookmarkStart w:id="161" w:name="OLE_LINK146"/>
            <w:bookmarkStart w:id="162" w:name="OLE_LINK147"/>
            <w:bookmarkStart w:id="163" w:name="OLE_LINK212"/>
            <m:sSub>
              <m:sSubPr>
                <m:ctrlPr/>
              </m:sSubPr>
              <m:e>
                <m:r>
                  <m:t>d</m:t>
                </m:r>
              </m:e>
              <m:sub>
                <m:r>
                  <m:t>t</m:t>
                </m:r>
                <m:r>
                  <m:rPr>
                    <m:sty m:val="p"/>
                  </m:rPr>
                  <m:t>,</m:t>
                </m:r>
                <m:r>
                  <m:t>J</m:t>
                </m:r>
              </m:sub>
            </m:sSub>
            <w:bookmarkEnd w:id="161"/>
            <w:bookmarkEnd w:id="162"/>
            <w:bookmarkEnd w:id="163"/>
            <m:d>
              <m:dPr>
                <m:ctrlPr/>
              </m:dPr>
              <m:e>
                <m:r>
                  <m:t>x</m:t>
                </m:r>
              </m:e>
            </m:d>
          </m:e>
        </m:nary>
        <m:r>
          <m:rPr>
            <m:sty m:val="p"/>
          </m:rPr>
          <m:t>=</m:t>
        </m:r>
        <m:sSub>
          <m:sSubPr>
            <m:ctrlPr/>
          </m:sSubPr>
          <m:e>
            <m:r>
              <m:t>max</m:t>
            </m:r>
          </m:e>
          <m:sub>
            <m:r>
              <m:t>j</m:t>
            </m:r>
            <m:r>
              <m:rPr>
                <m:sty m:val="p"/>
              </m:rPr>
              <m:t>=1,…,</m:t>
            </m:r>
            <m:r>
              <m:t>C</m:t>
            </m:r>
          </m:sub>
        </m:sSub>
        <m:nary>
          <m:naryPr>
            <m:chr m:val="∑"/>
            <m:limLoc m:val="subSup"/>
            <m:ctrlPr/>
          </m:naryPr>
          <m:sub>
            <m:r>
              <m:t>t</m:t>
            </m:r>
            <m:r>
              <m:rPr>
                <m:sty m:val="p"/>
              </m:rPr>
              <m:t>=1</m:t>
            </m:r>
          </m:sub>
          <m:sup>
            <m:r>
              <m:t>T</m:t>
            </m:r>
          </m:sup>
          <m:e>
            <m:sSub>
              <m:sSubPr>
                <m:ctrlPr/>
              </m:sSubPr>
              <m:e>
                <m:r>
                  <m:t>d</m:t>
                </m:r>
              </m:e>
              <m:sub>
                <m:r>
                  <m:t>t</m:t>
                </m:r>
                <m:r>
                  <m:rPr>
                    <m:sty m:val="p"/>
                  </m:rPr>
                  <m:t>,</m:t>
                </m:r>
                <m:r>
                  <w:rPr>
                    <w:rFonts w:hint="eastAsia"/>
                  </w:rPr>
                  <m:t>j</m:t>
                </m:r>
              </m:sub>
            </m:sSub>
          </m:e>
        </m:nary>
      </m:oMath>
      <w:r w:rsidR="00C135E1">
        <w:rPr>
          <w:rFonts w:ascii="SimSun" w:eastAsia="SimSun" w:hAnsi="SimSun" w:hint="eastAsia"/>
        </w:rPr>
        <w:t xml:space="preserve"> </w:t>
      </w:r>
      <w:r w:rsidR="00C135E1">
        <w:rPr>
          <w:rFonts w:ascii="SimSun" w:eastAsia="SimSun" w:hAnsi="SimSun"/>
        </w:rPr>
        <w:t xml:space="preserve">               </w:t>
      </w:r>
      <w:r w:rsidR="00C135E1">
        <w:rPr>
          <w:rFonts w:ascii="SimSun" w:eastAsia="SimSun" w:hAnsi="SimSun" w:hint="eastAsia"/>
        </w:rPr>
        <w:t>（</w:t>
      </w:r>
      <w:r w:rsidR="00C135E1">
        <w:rPr>
          <w:rFonts w:hint="eastAsia"/>
        </w:rPr>
        <w:t>2</w:t>
      </w:r>
      <w:r w:rsidR="00C135E1">
        <w:t>.1</w:t>
      </w:r>
      <w:r w:rsidR="00EE7E23">
        <w:t>2</w:t>
      </w:r>
      <w:r w:rsidR="00C135E1">
        <w:rPr>
          <w:rFonts w:ascii="SimSun" w:eastAsia="SimSun" w:hAnsi="SimSun" w:hint="eastAsia"/>
        </w:rPr>
        <w:t>）</w:t>
      </w:r>
    </w:p>
    <w:p w:rsidR="001D0EFF" w:rsidRDefault="001B5EC6" w:rsidP="002E0119">
      <w:pPr>
        <w:ind w:firstLineChars="200" w:firstLine="480"/>
      </w:pPr>
      <w:r>
        <w:t>在分类器输出是独立的条件下，可以证明多数表决组合将始终导致足够数量的分类器的性能改进。如果针对一个两类问题总共有</w:t>
      </w:r>
      <w:r>
        <w:t>T</w:t>
      </w:r>
      <w:r>
        <w:t>个分类器，那么至少</w:t>
      </w:r>
      <w:r>
        <w:t>(T/2+1)</w:t>
      </w:r>
      <w:r>
        <w:t>分类器选择正确的类别。现在，假设每个分类器都有做出正确决定的概率</w:t>
      </w:r>
      <w:r>
        <w:t>p</w:t>
      </w:r>
      <w:r>
        <w:t>。然后，</w:t>
      </w:r>
      <w:r>
        <w:rPr>
          <w:rFonts w:hint="eastAsia"/>
        </w:rPr>
        <w:t>集成学习</w:t>
      </w:r>
      <w:r>
        <w:t>做出正确决定的概率具有二项式分布，即选择</w:t>
      </w:r>
      <w:r>
        <w:t>k&gt;(T/2+1)</w:t>
      </w:r>
      <w:r>
        <w:t>中的正确分类器的概率</w:t>
      </w:r>
      <w:r>
        <w:rPr>
          <w:rFonts w:hint="eastAsia"/>
        </w:rPr>
        <w:t>是</w:t>
      </w:r>
    </w:p>
    <w:p w:rsidR="001D0EFF" w:rsidRDefault="008D3B0E" w:rsidP="00C135E1">
      <w:pPr>
        <w:pStyle w:val="a0"/>
      </w:pPr>
      <m:oMath>
        <m:sSub>
          <m:sSubPr>
            <m:ctrlPr/>
          </m:sSubPr>
          <m:e>
            <m:r>
              <m:t>P</m:t>
            </m:r>
          </m:e>
          <m:sub>
            <m:r>
              <w:rPr>
                <w:rFonts w:hint="eastAsia"/>
              </w:rPr>
              <m:t>en</m:t>
            </m:r>
            <m:r>
              <m:t>s</m:t>
            </m:r>
          </m:sub>
        </m:sSub>
        <m:r>
          <m:rPr>
            <m:sty m:val="p"/>
          </m:rPr>
          <m:t>=</m:t>
        </m:r>
        <m:nary>
          <m:naryPr>
            <m:chr m:val="∑"/>
            <m:limLoc m:val="subSup"/>
            <m:ctrlPr/>
          </m:naryPr>
          <m:sub>
            <m:r>
              <m:t>k</m:t>
            </m:r>
            <m:r>
              <m:rPr>
                <m:sty m:val="p"/>
              </m:rPr>
              <m:t>=</m:t>
            </m:r>
            <m:d>
              <m:dPr>
                <m:ctrlPr/>
              </m:dPr>
              <m:e>
                <m:f>
                  <m:fPr>
                    <m:type m:val="lin"/>
                    <m:ctrlPr/>
                  </m:fPr>
                  <m:num>
                    <m:r>
                      <m:t>T</m:t>
                    </m:r>
                  </m:num>
                  <m:den>
                    <m:r>
                      <m:rPr>
                        <m:sty m:val="p"/>
                      </m:rPr>
                      <m:t>2</m:t>
                    </m:r>
                  </m:den>
                </m:f>
              </m:e>
            </m:d>
            <m:r>
              <m:rPr>
                <m:sty m:val="p"/>
              </m:rPr>
              <m:t>+1</m:t>
            </m:r>
          </m:sub>
          <m:sup>
            <m:r>
              <m:t>T</m:t>
            </m:r>
          </m:sup>
          <m:e>
            <m:d>
              <m:dPr>
                <m:ctrlPr/>
              </m:dPr>
              <m:e>
                <m:m>
                  <m:mPr>
                    <m:mcs>
                      <m:mc>
                        <m:mcPr>
                          <m:count m:val="1"/>
                          <m:mcJc m:val="center"/>
                        </m:mcPr>
                      </m:mc>
                    </m:mcs>
                    <m:ctrlPr/>
                  </m:mPr>
                  <m:mr>
                    <m:e>
                      <m:r>
                        <m:t>T</m:t>
                      </m:r>
                    </m:e>
                  </m:mr>
                  <m:mr>
                    <m:e>
                      <m:r>
                        <w:rPr>
                          <w:rFonts w:hint="eastAsia"/>
                        </w:rPr>
                        <m:t>k</m:t>
                      </m:r>
                    </m:e>
                  </m:mr>
                </m:m>
              </m:e>
            </m:d>
            <m:sSup>
              <m:sSupPr>
                <m:ctrlPr/>
              </m:sSupPr>
              <m:e>
                <m:r>
                  <w:rPr>
                    <w:rFonts w:hint="eastAsia"/>
                  </w:rPr>
                  <m:t>p</m:t>
                </m:r>
              </m:e>
              <m:sup>
                <m:r>
                  <m:t>k</m:t>
                </m:r>
              </m:sup>
            </m:sSup>
            <m:sSup>
              <m:sSupPr>
                <m:ctrlPr/>
              </m:sSupPr>
              <m:e>
                <m:d>
                  <m:dPr>
                    <m:ctrlPr/>
                  </m:dPr>
                  <m:e>
                    <m:r>
                      <m:rPr>
                        <m:sty m:val="p"/>
                      </m:rPr>
                      <m:t>1-</m:t>
                    </m:r>
                    <m:r>
                      <m:t>p</m:t>
                    </m:r>
                  </m:e>
                </m:d>
              </m:e>
              <m:sup>
                <m:r>
                  <m:t>T</m:t>
                </m:r>
                <m:r>
                  <m:rPr>
                    <m:sty m:val="p"/>
                  </m:rPr>
                  <m:t>-</m:t>
                </m:r>
                <m:r>
                  <m:t>k</m:t>
                </m:r>
              </m:sup>
            </m:sSup>
          </m:e>
        </m:nary>
      </m:oMath>
      <w:r w:rsidR="00C135E1">
        <w:rPr>
          <w:rFonts w:ascii="SimSun" w:eastAsia="SimSun" w:hAnsi="SimSun" w:hint="eastAsia"/>
        </w:rPr>
        <w:t xml:space="preserve"> </w:t>
      </w:r>
      <w:r w:rsidR="00C135E1">
        <w:rPr>
          <w:rFonts w:ascii="SimSun" w:eastAsia="SimSun" w:hAnsi="SimSun"/>
        </w:rPr>
        <w:t xml:space="preserve">               </w:t>
      </w:r>
      <w:r w:rsidR="00C135E1">
        <w:rPr>
          <w:rFonts w:ascii="SimSun" w:eastAsia="SimSun" w:hAnsi="SimSun" w:hint="eastAsia"/>
        </w:rPr>
        <w:t>（</w:t>
      </w:r>
      <w:r w:rsidR="00C135E1">
        <w:rPr>
          <w:rFonts w:hint="eastAsia"/>
        </w:rPr>
        <w:t>2</w:t>
      </w:r>
      <w:r w:rsidR="00C135E1">
        <w:t>.1</w:t>
      </w:r>
      <w:r w:rsidR="00EE7E23">
        <w:t>3</w:t>
      </w:r>
      <w:r w:rsidR="00C135E1">
        <w:rPr>
          <w:rFonts w:ascii="SimSun" w:eastAsia="SimSun" w:hAnsi="SimSun" w:hint="eastAsia"/>
        </w:rPr>
        <w:t>）</w:t>
      </w:r>
    </w:p>
    <w:p w:rsidR="001D0EFF" w:rsidRDefault="001B5EC6" w:rsidP="002E0119">
      <w:pPr>
        <w:ind w:firstLineChars="200" w:firstLine="480"/>
      </w:pPr>
      <w:r>
        <w:rPr>
          <w:rFonts w:hint="eastAsia"/>
        </w:rPr>
        <w:t>当</w:t>
      </w:r>
      <m:oMath>
        <m:r>
          <w:rPr>
            <w:rFonts w:ascii="Cambria Math" w:hAnsi="Cambria Math"/>
          </w:rPr>
          <m:t>T→∞,</m:t>
        </m:r>
        <m:r>
          <w:rPr>
            <w:rFonts w:ascii="Cambria Math" w:hAnsi="Cambria Math" w:hint="eastAsia"/>
          </w:rPr>
          <m:t>p</m:t>
        </m:r>
        <m:r>
          <w:rPr>
            <w:rFonts w:ascii="Cambria Math" w:hAnsi="Cambria Math"/>
          </w:rPr>
          <m:t>&gt;0.5</m:t>
        </m:r>
      </m:oMath>
      <w:r>
        <w:rPr>
          <w:rFonts w:hint="eastAsia"/>
        </w:rPr>
        <w:t>时</w:t>
      </w:r>
    </w:p>
    <w:p w:rsidR="001D0EFF" w:rsidRDefault="001B5EC6" w:rsidP="002E0119">
      <m:oMathPara>
        <m:oMath>
          <m:r>
            <w:rPr>
              <w:rStyle w:val="mi"/>
              <w:rFonts w:ascii="Cambria Math" w:hAnsi="Cambria Math"/>
              <w:color w:val="000000"/>
              <w:sz w:val="22"/>
              <w:szCs w:val="22"/>
            </w:rPr>
            <m:t>P</m:t>
          </m:r>
          <m:r>
            <w:rPr>
              <w:rStyle w:val="mi"/>
              <w:rFonts w:ascii="Cambria Math" w:hAnsi="Cambria Math"/>
              <w:color w:val="000000"/>
              <w:sz w:val="16"/>
              <w:szCs w:val="16"/>
            </w:rPr>
            <m:t>ens</m:t>
          </m:r>
          <m:r>
            <w:rPr>
              <w:rStyle w:val="mo"/>
              <w:rFonts w:ascii="Cambria Math" w:hAnsi="Cambria Math"/>
              <w:color w:val="000000"/>
              <w:sz w:val="22"/>
              <w:szCs w:val="22"/>
            </w:rPr>
            <m:t>→</m:t>
          </m:r>
          <m:r>
            <w:rPr>
              <w:rStyle w:val="mn"/>
              <w:rFonts w:ascii="Cambria Math" w:hAnsi="Cambria Math"/>
              <w:color w:val="000000"/>
              <w:sz w:val="22"/>
              <w:szCs w:val="22"/>
            </w:rPr>
            <m:t>1</m:t>
          </m:r>
        </m:oMath>
      </m:oMathPara>
    </w:p>
    <w:p w:rsidR="001D0EFF" w:rsidRDefault="001B5EC6" w:rsidP="002E0119">
      <w:pPr>
        <w:ind w:firstLineChars="200" w:firstLine="480"/>
        <w:rPr>
          <w:rStyle w:val="mi"/>
          <w:sz w:val="22"/>
          <w:szCs w:val="22"/>
        </w:rPr>
      </w:pPr>
      <w:r>
        <w:rPr>
          <w:rFonts w:hint="eastAsia"/>
        </w:rPr>
        <w:t>当</w:t>
      </w:r>
      <m:oMath>
        <m:r>
          <w:rPr>
            <w:rFonts w:ascii="Cambria Math" w:hAnsi="Cambria Math"/>
          </w:rPr>
          <m:t>T→∞,</m:t>
        </m:r>
        <m:r>
          <w:rPr>
            <w:rFonts w:ascii="Cambria Math" w:hAnsi="Cambria Math" w:hint="eastAsia"/>
          </w:rPr>
          <m:t>p</m:t>
        </m:r>
        <m:r>
          <w:rPr>
            <w:rFonts w:ascii="Cambria Math" w:hAnsi="Cambria Math"/>
          </w:rPr>
          <m:t>&lt;0.5</m:t>
        </m:r>
      </m:oMath>
      <w:r>
        <w:rPr>
          <w:rFonts w:hint="eastAsia"/>
        </w:rPr>
        <w:t>时</w:t>
      </w:r>
    </w:p>
    <w:p w:rsidR="001D0EFF" w:rsidRDefault="001B5EC6" w:rsidP="002E0119">
      <m:oMathPara>
        <m:oMath>
          <m:r>
            <w:rPr>
              <w:rStyle w:val="mi"/>
              <w:rFonts w:ascii="Cambria Math" w:hAnsi="Cambria Math"/>
              <w:color w:val="000000"/>
              <w:sz w:val="22"/>
              <w:szCs w:val="22"/>
            </w:rPr>
            <m:t>P</m:t>
          </m:r>
          <m:r>
            <w:rPr>
              <w:rStyle w:val="mi"/>
              <w:rFonts w:ascii="Cambria Math" w:hAnsi="Cambria Math"/>
              <w:color w:val="000000"/>
              <w:sz w:val="16"/>
              <w:szCs w:val="16"/>
            </w:rPr>
            <m:t>ens</m:t>
          </m:r>
          <m:r>
            <w:rPr>
              <w:rStyle w:val="mo"/>
              <w:rFonts w:ascii="Cambria Math" w:hAnsi="Cambria Math"/>
              <w:color w:val="000000"/>
              <w:sz w:val="22"/>
              <w:szCs w:val="22"/>
            </w:rPr>
            <m:t>→</m:t>
          </m:r>
          <m:r>
            <w:rPr>
              <w:rStyle w:val="mn"/>
              <w:rFonts w:ascii="Cambria Math" w:hAnsi="Cambria Math"/>
              <w:color w:val="000000"/>
              <w:sz w:val="22"/>
              <w:szCs w:val="22"/>
            </w:rPr>
            <m:t>0</m:t>
          </m:r>
          <m:r>
            <w:rPr>
              <w:rStyle w:val="mtext"/>
              <w:rFonts w:ascii="Cambria Math" w:hAnsi="Cambria Math"/>
              <w:color w:val="000000"/>
              <w:sz w:val="22"/>
              <w:szCs w:val="22"/>
            </w:rPr>
            <m:t> </m:t>
          </m:r>
        </m:oMath>
      </m:oMathPara>
    </w:p>
    <w:p w:rsidR="001D0EFF" w:rsidRDefault="001B5EC6" w:rsidP="002E0119">
      <w:pPr>
        <w:ind w:firstLineChars="200" w:firstLine="480"/>
      </w:pPr>
      <w:r>
        <w:rPr>
          <w:rFonts w:hint="eastAsia"/>
        </w:rPr>
        <w:t>（</w:t>
      </w:r>
      <w:r>
        <w:rPr>
          <w:rFonts w:hint="eastAsia"/>
        </w:rPr>
        <w:t>2</w:t>
      </w:r>
      <w:r>
        <w:rPr>
          <w:rFonts w:hint="eastAsia"/>
        </w:rPr>
        <w:t>）加权多数投票</w:t>
      </w:r>
    </w:p>
    <w:p w:rsidR="001D0EFF" w:rsidRDefault="008D3B0E" w:rsidP="00C135E1">
      <w:pPr>
        <w:pStyle w:val="a0"/>
      </w:pPr>
      <m:oMath>
        <m:nary>
          <m:naryPr>
            <m:chr m:val="∑"/>
            <m:limLoc m:val="subSup"/>
            <m:ctrlPr/>
          </m:naryPr>
          <m:sub>
            <m:r>
              <w:rPr>
                <w:rFonts w:hint="eastAsia"/>
              </w:rPr>
              <m:t>t</m:t>
            </m:r>
            <m:r>
              <m:rPr>
                <m:sty m:val="p"/>
              </m:rPr>
              <m:t>=1</m:t>
            </m:r>
          </m:sub>
          <m:sup>
            <m:r>
              <m:t>T</m:t>
            </m:r>
          </m:sup>
          <m:e>
            <m:sSub>
              <m:sSubPr>
                <m:ctrlPr/>
              </m:sSubPr>
              <m:e>
                <w:bookmarkStart w:id="164" w:name="OLE_LINK148"/>
                <w:bookmarkStart w:id="165" w:name="OLE_LINK149"/>
                <m:sSub>
                  <m:sSubPr>
                    <m:ctrlPr/>
                  </m:sSubPr>
                  <m:e>
                    <m:r>
                      <w:rPr>
                        <w:rFonts w:hint="eastAsia"/>
                      </w:rPr>
                      <m:t>w</m:t>
                    </m:r>
                  </m:e>
                  <m:sub>
                    <m:r>
                      <m:t>t</m:t>
                    </m:r>
                  </m:sub>
                </m:sSub>
                <w:bookmarkEnd w:id="164"/>
                <w:bookmarkEnd w:id="165"/>
                <m:r>
                  <w:rPr>
                    <w:rFonts w:hint="eastAsia"/>
                  </w:rPr>
                  <m:t>d</m:t>
                </m:r>
              </m:e>
              <m:sub>
                <m:r>
                  <m:t>t</m:t>
                </m:r>
                <m:r>
                  <m:rPr>
                    <m:sty m:val="p"/>
                  </m:rPr>
                  <m:t>,</m:t>
                </m:r>
                <m:r>
                  <m:t>J</m:t>
                </m:r>
              </m:sub>
            </m:sSub>
            <m:d>
              <m:dPr>
                <m:ctrlPr/>
              </m:dPr>
              <m:e>
                <m:r>
                  <m:t>x</m:t>
                </m:r>
              </m:e>
            </m:d>
          </m:e>
        </m:nary>
        <m:r>
          <m:rPr>
            <m:sty m:val="p"/>
          </m:rPr>
          <m:t>=</m:t>
        </m:r>
        <m:sSub>
          <m:sSubPr>
            <m:ctrlPr/>
          </m:sSubPr>
          <m:e>
            <m:r>
              <m:t>max</m:t>
            </m:r>
          </m:e>
          <m:sub>
            <m:r>
              <m:t>j</m:t>
            </m:r>
            <m:r>
              <m:rPr>
                <m:sty m:val="p"/>
              </m:rPr>
              <m:t>=1,…,</m:t>
            </m:r>
            <m:r>
              <m:t>C</m:t>
            </m:r>
          </m:sub>
        </m:sSub>
        <m:nary>
          <m:naryPr>
            <m:chr m:val="∑"/>
            <m:limLoc m:val="subSup"/>
            <m:ctrlPr/>
          </m:naryPr>
          <m:sub>
            <m:r>
              <m:t>t</m:t>
            </m:r>
            <m:r>
              <m:rPr>
                <m:sty m:val="p"/>
              </m:rPr>
              <m:t>=1</m:t>
            </m:r>
          </m:sub>
          <m:sup>
            <m:r>
              <m:t>T</m:t>
            </m:r>
          </m:sup>
          <m:e>
            <m:sSub>
              <m:sSubPr>
                <m:ctrlPr/>
              </m:sSubPr>
              <m:e>
                <m:sSub>
                  <m:sSubPr>
                    <m:ctrlPr/>
                  </m:sSubPr>
                  <m:e>
                    <m:r>
                      <w:rPr>
                        <w:rFonts w:hint="eastAsia"/>
                      </w:rPr>
                      <m:t>w</m:t>
                    </m:r>
                  </m:e>
                  <m:sub>
                    <m:r>
                      <m:t>t</m:t>
                    </m:r>
                  </m:sub>
                </m:sSub>
                <m:r>
                  <m:t>d</m:t>
                </m:r>
              </m:e>
              <m:sub>
                <m:r>
                  <m:t>t</m:t>
                </m:r>
                <m:r>
                  <m:rPr>
                    <m:sty m:val="p"/>
                  </m:rPr>
                  <m:t>,</m:t>
                </m:r>
                <m:r>
                  <w:rPr>
                    <w:rFonts w:hint="eastAsia"/>
                  </w:rPr>
                  <m:t>j</m:t>
                </m:r>
              </m:sub>
            </m:sSub>
          </m:e>
        </m:nary>
      </m:oMath>
      <w:r w:rsidR="00C135E1">
        <w:rPr>
          <w:rFonts w:ascii="SimSun" w:eastAsia="SimSun" w:hAnsi="SimSun" w:hint="eastAsia"/>
        </w:rPr>
        <w:t xml:space="preserve"> </w:t>
      </w:r>
      <w:r w:rsidR="00C135E1">
        <w:rPr>
          <w:rFonts w:ascii="SimSun" w:eastAsia="SimSun" w:hAnsi="SimSun"/>
        </w:rPr>
        <w:t xml:space="preserve">             </w:t>
      </w:r>
      <w:r w:rsidR="00C135E1">
        <w:rPr>
          <w:rFonts w:ascii="SimSun" w:eastAsia="SimSun" w:hAnsi="SimSun" w:hint="eastAsia"/>
        </w:rPr>
        <w:t>（</w:t>
      </w:r>
      <w:r w:rsidR="00C135E1">
        <w:rPr>
          <w:rFonts w:hint="eastAsia"/>
        </w:rPr>
        <w:t>2</w:t>
      </w:r>
      <w:r w:rsidR="00C135E1">
        <w:t>.1</w:t>
      </w:r>
      <w:r w:rsidR="00EE7E23">
        <w:t>4</w:t>
      </w:r>
      <w:r w:rsidR="00C135E1">
        <w:rPr>
          <w:rFonts w:ascii="SimSun" w:eastAsia="SimSun" w:hAnsi="SimSun" w:hint="eastAsia"/>
        </w:rPr>
        <w:t>）</w:t>
      </w:r>
    </w:p>
    <w:p w:rsidR="001D0EFF" w:rsidRDefault="001B5EC6" w:rsidP="002E0119">
      <w:pPr>
        <w:ind w:firstLineChars="200" w:firstLine="480"/>
      </w:pPr>
      <w:r>
        <w:t>如果</w:t>
      </w:r>
      <w:r>
        <w:t>T</w:t>
      </w:r>
      <w:r>
        <w:t>分类器是类条件独立的，且精确度为</w:t>
      </w:r>
      <w:r>
        <w:t>p</w:t>
      </w:r>
      <w:r>
        <w:rPr>
          <w:vertAlign w:val="subscript"/>
        </w:rPr>
        <w:t>1</w:t>
      </w:r>
      <w:r>
        <w:t>,</w:t>
      </w:r>
      <w:r>
        <w:rPr>
          <w:rFonts w:ascii="Cambria Math" w:hAnsi="Cambria Math" w:cs="Cambria Math"/>
        </w:rPr>
        <w:t>⋯</w:t>
      </w:r>
      <w:r>
        <w:t>,p</w:t>
      </w:r>
      <w:r>
        <w:rPr>
          <w:vertAlign w:val="subscript"/>
        </w:rPr>
        <w:t>T</w:t>
      </w:r>
      <w:r>
        <w:rPr>
          <w:rFonts w:hint="eastAsia"/>
        </w:rPr>
        <w:t>则加权多数投票规则的最优权值为</w:t>
      </w:r>
    </w:p>
    <w:p w:rsidR="001D0EFF" w:rsidRPr="00C135E1" w:rsidRDefault="001B5EC6" w:rsidP="00C135E1">
      <w:pPr>
        <w:pStyle w:val="a0"/>
        <w:rPr>
          <w:rFonts w:ascii="SimSun" w:eastAsia="SimSun" w:hAnsi="SimSun"/>
        </w:rPr>
      </w:pPr>
      <m:oMath>
        <m:r>
          <m:t>wt</m:t>
        </m:r>
        <m:r>
          <m:rPr>
            <m:sty m:val="p"/>
          </m:rPr>
          <m:t>∝</m:t>
        </m:r>
        <m:f>
          <m:fPr>
            <m:ctrlPr/>
          </m:fPr>
          <m:num>
            <m:sSub>
              <m:sSubPr>
                <m:ctrlPr/>
              </m:sSubPr>
              <m:e>
                <m:r>
                  <w:rPr>
                    <w:rFonts w:hint="eastAsia"/>
                  </w:rPr>
                  <m:t>p</m:t>
                </m:r>
              </m:e>
              <m:sub>
                <m:r>
                  <m:t>t</m:t>
                </m:r>
              </m:sub>
            </m:sSub>
          </m:num>
          <m:den>
            <m:r>
              <m:rPr>
                <m:sty m:val="p"/>
              </m:rPr>
              <m:t>1-</m:t>
            </m:r>
            <m:sSub>
              <m:sSubPr>
                <m:ctrlPr/>
              </m:sSubPr>
              <m:e>
                <m:r>
                  <m:t>p</m:t>
                </m:r>
              </m:e>
              <m:sub>
                <m:r>
                  <m:t>t</m:t>
                </m:r>
              </m:sub>
            </m:sSub>
          </m:den>
        </m:f>
      </m:oMath>
      <w:r w:rsidR="00C135E1">
        <w:rPr>
          <w:rFonts w:ascii="SimSun" w:eastAsia="SimSun" w:hAnsi="SimSun" w:hint="eastAsia"/>
        </w:rPr>
        <w:t xml:space="preserve"> </w:t>
      </w:r>
      <w:r w:rsidR="00C135E1">
        <w:rPr>
          <w:rFonts w:ascii="SimSun" w:eastAsia="SimSun" w:hAnsi="SimSun"/>
        </w:rPr>
        <w:t xml:space="preserve">                         </w:t>
      </w:r>
      <w:r w:rsidR="00C135E1" w:rsidRPr="00C135E1">
        <w:rPr>
          <w:rFonts w:ascii="SimSun" w:eastAsia="SimSun" w:hAnsi="SimSun" w:hint="eastAsia"/>
        </w:rPr>
        <w:t>（</w:t>
      </w:r>
      <w:r w:rsidR="00C135E1">
        <w:rPr>
          <w:rFonts w:ascii="SimSun" w:hAnsi="SimSun" w:hint="eastAsia"/>
        </w:rPr>
        <w:t>2</w:t>
      </w:r>
      <w:r w:rsidR="00C135E1">
        <w:rPr>
          <w:rFonts w:ascii="SimSun" w:hAnsi="SimSun"/>
        </w:rPr>
        <w:t>.1</w:t>
      </w:r>
      <w:r w:rsidR="00EE7E23">
        <w:rPr>
          <w:rFonts w:ascii="SimSun" w:hAnsi="SimSun"/>
        </w:rPr>
        <w:t>5</w:t>
      </w:r>
      <w:r w:rsidR="00C135E1">
        <w:rPr>
          <w:rFonts w:ascii="SimSun" w:hAnsi="SimSun" w:hint="eastAsia"/>
        </w:rPr>
        <w:t>）</w:t>
      </w:r>
    </w:p>
    <w:p w:rsidR="001D0EFF" w:rsidRDefault="001B5EC6" w:rsidP="002E0119">
      <w:pPr>
        <w:pStyle w:val="Heading2"/>
        <w:spacing w:before="163"/>
      </w:pPr>
      <w:bookmarkStart w:id="166" w:name="_Toc41489317"/>
      <w:r>
        <w:rPr>
          <w:rFonts w:hint="eastAsia"/>
        </w:rPr>
        <w:t>2</w:t>
      </w:r>
      <w:r>
        <w:t>.4</w:t>
      </w:r>
      <w:r>
        <w:rPr>
          <w:rFonts w:hint="eastAsia"/>
        </w:rPr>
        <w:t>随机森林算法</w:t>
      </w:r>
      <w:bookmarkEnd w:id="166"/>
    </w:p>
    <w:p w:rsidR="001D0EFF" w:rsidRDefault="001B5EC6" w:rsidP="002E0119">
      <w:pPr>
        <w:pStyle w:val="Heading3"/>
        <w:spacing w:before="163"/>
      </w:pPr>
      <w:bookmarkStart w:id="167" w:name="_Toc41489318"/>
      <w:r>
        <w:rPr>
          <w:rFonts w:hint="eastAsia"/>
        </w:rPr>
        <w:t>2</w:t>
      </w:r>
      <w:r>
        <w:t>.4.1B</w:t>
      </w:r>
      <w:r>
        <w:rPr>
          <w:rFonts w:hint="eastAsia"/>
        </w:rPr>
        <w:t>agging</w:t>
      </w:r>
      <w:r>
        <w:rPr>
          <w:rFonts w:hint="eastAsia"/>
        </w:rPr>
        <w:t>思想</w:t>
      </w:r>
      <w:bookmarkEnd w:id="167"/>
    </w:p>
    <w:p w:rsidR="001D0EFF" w:rsidRDefault="00230145" w:rsidP="002E0119">
      <w:pPr>
        <w:ind w:firstLineChars="200" w:firstLine="480"/>
      </w:pPr>
      <w:r>
        <w:t>Bagging</w:t>
      </w:r>
      <w:r>
        <w:rPr>
          <w:rFonts w:hint="eastAsia"/>
        </w:rPr>
        <w:t>思想</w:t>
      </w:r>
      <w:r>
        <w:t>代表引导聚合，是最早，最直观，也是最简单的基于集成的算法之一，具有良好性能</w:t>
      </w:r>
      <w:r>
        <w:rPr>
          <w:rFonts w:hint="eastAsia"/>
        </w:rPr>
        <w:t>，它最早被</w:t>
      </w:r>
      <w:proofErr w:type="spellStart"/>
      <w:r>
        <w:t>Breiman</w:t>
      </w:r>
      <w:proofErr w:type="spellEnd"/>
      <w:r>
        <w:rPr>
          <w:vertAlign w:val="superscript"/>
        </w:rPr>
        <w:t>[1]</w:t>
      </w:r>
      <w:r>
        <w:rPr>
          <w:rFonts w:hint="eastAsia"/>
        </w:rPr>
        <w:t>于</w:t>
      </w:r>
      <w:r>
        <w:t>1996</w:t>
      </w:r>
      <w:r>
        <w:rPr>
          <w:rFonts w:hint="eastAsia"/>
        </w:rPr>
        <w:t>年提出，是随机森林算法的前身。</w:t>
      </w:r>
      <w:r>
        <w:t>B</w:t>
      </w:r>
      <w:r>
        <w:rPr>
          <w:rFonts w:hint="eastAsia"/>
        </w:rPr>
        <w:t>agging</w:t>
      </w:r>
      <w:r>
        <w:t>中分类器的多样性是通过使用训练数据的自举获得的。</w:t>
      </w:r>
      <w:r w:rsidRPr="00EC47EF">
        <w:rPr>
          <w:rFonts w:hint="eastAsia"/>
        </w:rPr>
        <w:t>也就是说，从整个训练数据集中随机提取训练数据的不同子集。每个训练数据子集用于训练相同类型的不同分类器。然后通过对决策者的简单多数投票来合并分类器。对于任何给定的实例，大多数分类器选择的类是总体决策。由于培训数据集可能在很大程度上重叠，因此可以使用其他方法来增加多样性，例如使用培训的数量。基于子集训练每个分类器，或者使用相对弱的分类器</w:t>
      </w:r>
      <w:r w:rsidRPr="00EC47EF">
        <w:rPr>
          <w:rFonts w:hint="eastAsia"/>
        </w:rPr>
        <w:t>(</w:t>
      </w:r>
      <w:r w:rsidRPr="00EC47EF">
        <w:rPr>
          <w:rFonts w:hint="eastAsia"/>
        </w:rPr>
        <w:t>如决策残桩</w:t>
      </w:r>
      <w:r w:rsidRPr="00EC47EF">
        <w:rPr>
          <w:rFonts w:hint="eastAsia"/>
        </w:rPr>
        <w:t>)</w:t>
      </w:r>
      <w:r w:rsidRPr="00EC47EF">
        <w:rPr>
          <w:rFonts w:hint="eastAsia"/>
        </w:rPr>
        <w:t>。通过构造多个决策树，将这些决策树作为弱分类器处理，弱分类器之间的权值相同，最终以多数票通过</w:t>
      </w:r>
      <w:r w:rsidR="001B5EC6">
        <w:rPr>
          <w:rFonts w:hint="eastAsia"/>
        </w:rPr>
        <w:t>。</w:t>
      </w:r>
    </w:p>
    <w:p w:rsidR="001D0EFF" w:rsidRDefault="001B5EC6" w:rsidP="00230145">
      <w:pPr>
        <w:pStyle w:val="Heading3"/>
        <w:spacing w:before="163"/>
      </w:pPr>
      <w:bookmarkStart w:id="168" w:name="_Toc41489319"/>
      <w:r>
        <w:rPr>
          <w:rFonts w:hint="eastAsia"/>
        </w:rPr>
        <w:t>2</w:t>
      </w:r>
      <w:r>
        <w:t>.4.2</w:t>
      </w:r>
      <w:r>
        <w:rPr>
          <w:rFonts w:hint="eastAsia"/>
        </w:rPr>
        <w:t>随机森林思想</w:t>
      </w:r>
      <w:bookmarkEnd w:id="168"/>
    </w:p>
    <w:p w:rsidR="001D0EFF" w:rsidRDefault="001B5EC6" w:rsidP="002E0119">
      <w:pPr>
        <w:ind w:firstLineChars="200" w:firstLine="480"/>
      </w:pPr>
      <w:r>
        <w:rPr>
          <w:rFonts w:hint="eastAsia"/>
        </w:rPr>
        <w:t>随机森林算法是在</w:t>
      </w:r>
      <w:r>
        <w:rPr>
          <w:rFonts w:hint="eastAsia"/>
        </w:rPr>
        <w:t>bagging</w:t>
      </w:r>
      <w:r>
        <w:rPr>
          <w:rFonts w:hint="eastAsia"/>
        </w:rPr>
        <w:t>思想上进行了进一步的改进，每棵树的规模，性质都不一样。随机森林算法就是将每棵树作为弱学习器，集成的一个强学习器。与</w:t>
      </w:r>
      <w:r>
        <w:rPr>
          <w:rFonts w:hint="eastAsia"/>
        </w:rPr>
        <w:t>bagging</w:t>
      </w:r>
      <w:r>
        <w:rPr>
          <w:rFonts w:hint="eastAsia"/>
        </w:rPr>
        <w:t>思想不同的是，随机森林中决策树对于原本分析的规模是随机化的，也就是决策树对于原数据不是遍历的，每一个决策树通过随机数从样本中随机抽取数据进行训练，根据每个决策树对应的样本自己进行学习。</w:t>
      </w:r>
      <w:r>
        <w:t>随机森林算法中决策树训练样本时进行的是有放回抽样，</w:t>
      </w:r>
      <w:r>
        <w:rPr>
          <w:rFonts w:hint="eastAsia"/>
        </w:rPr>
        <w:t>这样可以保证决策树分析数据的公平性。</w:t>
      </w:r>
      <w:r w:rsidR="002E0119">
        <w:rPr>
          <w:rFonts w:hint="eastAsia"/>
        </w:rPr>
        <w:t xml:space="preserve"> </w:t>
      </w:r>
      <w:r w:rsidR="002E0119">
        <w:t xml:space="preserve">   </w:t>
      </w:r>
      <w:r>
        <w:rPr>
          <w:rFonts w:hint="eastAsia"/>
        </w:rPr>
        <w:lastRenderedPageBreak/>
        <w:t>最后的出的决策树不仅形状各异，而且集成具有很强的容错率，由这些决策树组成的随机森林能够泛化更多的随机性。</w:t>
      </w:r>
    </w:p>
    <w:p w:rsidR="001D0EFF" w:rsidRDefault="001B5EC6" w:rsidP="002E0119">
      <w:pPr>
        <w:pStyle w:val="Heading3"/>
        <w:spacing w:before="163"/>
      </w:pPr>
      <w:bookmarkStart w:id="169" w:name="_Toc41489320"/>
      <w:r>
        <w:t>2.4.3</w:t>
      </w:r>
      <w:r>
        <w:rPr>
          <w:rFonts w:hint="eastAsia"/>
        </w:rPr>
        <w:t xml:space="preserve"> </w:t>
      </w:r>
      <w:r>
        <w:rPr>
          <w:rFonts w:hint="eastAsia"/>
        </w:rPr>
        <w:t>随机森林生成流程</w:t>
      </w:r>
      <w:bookmarkEnd w:id="169"/>
    </w:p>
    <w:p w:rsidR="001D0EFF" w:rsidRDefault="001B5EC6" w:rsidP="002E0119">
      <w:pPr>
        <w:ind w:firstLineChars="200" w:firstLine="480"/>
      </w:pPr>
      <w:r>
        <w:rPr>
          <w:rFonts w:hint="eastAsia"/>
        </w:rPr>
        <w:t>（</w:t>
      </w:r>
      <w:r>
        <w:rPr>
          <w:rFonts w:hint="eastAsia"/>
        </w:rPr>
        <w:t>1</w:t>
      </w:r>
      <w:r>
        <w:rPr>
          <w:rFonts w:hint="eastAsia"/>
        </w:rPr>
        <w:t>）对于每个弱学习器，首先进行随机有放回抽样。</w:t>
      </w:r>
    </w:p>
    <w:p w:rsidR="001D0EFF" w:rsidRDefault="001B5EC6" w:rsidP="002E0119">
      <w:pPr>
        <w:ind w:firstLineChars="200" w:firstLine="480"/>
      </w:pPr>
      <w:r>
        <w:rPr>
          <w:rFonts w:hint="eastAsia"/>
        </w:rPr>
        <w:t>（</w:t>
      </w:r>
      <w:r>
        <w:rPr>
          <w:rFonts w:hint="eastAsia"/>
        </w:rPr>
        <w:t>2</w:t>
      </w:r>
      <w:r>
        <w:rPr>
          <w:rFonts w:hint="eastAsia"/>
        </w:rPr>
        <w:t>）对每个弱学习器进行决策树学习。</w:t>
      </w:r>
    </w:p>
    <w:p w:rsidR="001D0EFF" w:rsidRDefault="001B5EC6" w:rsidP="002E0119">
      <w:pPr>
        <w:ind w:firstLineChars="200" w:firstLine="480"/>
      </w:pPr>
      <w:r>
        <w:rPr>
          <w:rFonts w:hint="eastAsia"/>
        </w:rPr>
        <w:t>（</w:t>
      </w:r>
      <w:r>
        <w:t>3</w:t>
      </w:r>
      <w:r>
        <w:rPr>
          <w:rFonts w:hint="eastAsia"/>
        </w:rPr>
        <w:t>）将弱学习器得到的结果进行投票。</w:t>
      </w:r>
    </w:p>
    <w:p w:rsidR="001D0EFF" w:rsidRDefault="001B5EC6" w:rsidP="002E0119">
      <w:pPr>
        <w:pStyle w:val="Heading3"/>
        <w:spacing w:before="163"/>
      </w:pPr>
      <w:bookmarkStart w:id="170" w:name="_Toc41489321"/>
      <w:r>
        <w:rPr>
          <w:rFonts w:hint="eastAsia"/>
        </w:rPr>
        <w:t>2</w:t>
      </w:r>
      <w:r>
        <w:t>.4.4</w:t>
      </w:r>
      <w:r>
        <w:rPr>
          <w:rFonts w:hint="eastAsia"/>
        </w:rPr>
        <w:t>构造随机森林模型关键点</w:t>
      </w:r>
      <w:bookmarkEnd w:id="170"/>
    </w:p>
    <w:p w:rsidR="001D0EFF" w:rsidRDefault="001B5EC6" w:rsidP="002E0119">
      <w:pPr>
        <w:ind w:firstLineChars="200" w:firstLine="480"/>
      </w:pPr>
      <w:r>
        <w:rPr>
          <w:rFonts w:hint="eastAsia"/>
        </w:rPr>
        <w:t>（</w:t>
      </w:r>
      <w:r>
        <w:rPr>
          <w:rFonts w:hint="eastAsia"/>
        </w:rPr>
        <w:t>1</w:t>
      </w:r>
      <w:r>
        <w:rPr>
          <w:rFonts w:hint="eastAsia"/>
        </w:rPr>
        <w:t>）</w:t>
      </w:r>
      <w:proofErr w:type="spellStart"/>
      <w:r>
        <w:t>n_estimators</w:t>
      </w:r>
      <w:proofErr w:type="spellEnd"/>
      <w:r>
        <w:rPr>
          <w:rFonts w:hint="eastAsia"/>
        </w:rPr>
        <w:t>：森林中树木的数量。树木的数量越大越好，但是计算所需的时间越长。此外当树木数量超过关键值时，结果将不会进一步优化。</w:t>
      </w:r>
    </w:p>
    <w:p w:rsidR="001D0EFF" w:rsidRDefault="001B5EC6" w:rsidP="002E0119">
      <w:pPr>
        <w:ind w:firstLineChars="200" w:firstLine="480"/>
      </w:pPr>
      <w:r>
        <w:rPr>
          <w:rFonts w:hint="eastAsia"/>
        </w:rPr>
        <w:t>（</w:t>
      </w:r>
      <w:r>
        <w:rPr>
          <w:rFonts w:hint="eastAsia"/>
        </w:rPr>
        <w:t>2</w:t>
      </w:r>
      <w:r>
        <w:rPr>
          <w:rFonts w:hint="eastAsia"/>
        </w:rPr>
        <w:t>）</w:t>
      </w:r>
      <w:proofErr w:type="spellStart"/>
      <w:r>
        <w:t>max_features</w:t>
      </w:r>
      <w:proofErr w:type="spellEnd"/>
      <w:r>
        <w:rPr>
          <w:rFonts w:hint="eastAsia"/>
        </w:rPr>
        <w:t>：分割结点时要考虑要素随机子集的大小。越低，方差越小，然而偏差也就回越大。</w:t>
      </w:r>
      <w:r>
        <w:t>减小特征选择个数，</w:t>
      </w:r>
      <w:r>
        <w:rPr>
          <w:rFonts w:hint="eastAsia"/>
        </w:rPr>
        <w:t>决策树</w:t>
      </w:r>
      <w:r>
        <w:t>树的相关性和分类</w:t>
      </w:r>
      <w:r>
        <w:rPr>
          <w:rFonts w:hint="eastAsia"/>
        </w:rPr>
        <w:t>性能</w:t>
      </w:r>
      <w:r>
        <w:t>也会</w:t>
      </w:r>
      <w:r>
        <w:rPr>
          <w:rFonts w:hint="eastAsia"/>
        </w:rPr>
        <w:t>随之</w:t>
      </w:r>
      <w:r>
        <w:t>降低；增大</w:t>
      </w:r>
      <w:r>
        <w:t>m</w:t>
      </w:r>
      <w:r>
        <w:t>，两者也</w:t>
      </w:r>
      <w:r>
        <w:rPr>
          <w:rFonts w:hint="eastAsia"/>
        </w:rPr>
        <w:t>相应</w:t>
      </w:r>
      <w:r>
        <w:t>增大。所以关键问题是如何选择最优</w:t>
      </w:r>
      <w:r>
        <w:rPr>
          <w:rFonts w:hint="eastAsia"/>
        </w:rPr>
        <w:t>特征选择个数。</w:t>
      </w:r>
      <w:r>
        <w:t>对于回归问题，</w:t>
      </w:r>
      <w:proofErr w:type="spellStart"/>
      <w:r>
        <w:t>max_features</w:t>
      </w:r>
      <w:proofErr w:type="spellEnd"/>
      <w:r>
        <w:t>=None</w:t>
      </w:r>
      <w:r>
        <w:rPr>
          <w:rFonts w:hint="eastAsia"/>
        </w:rPr>
        <w:t>（</w:t>
      </w:r>
      <w:r>
        <w:t>始终考虑所有特征，而不是随机子集，对于分类任务其</w:t>
      </w:r>
      <w:r>
        <w:rPr>
          <w:rFonts w:hint="eastAsia"/>
        </w:rPr>
        <w:t>特征数</w:t>
      </w:r>
      <w:r>
        <w:t>考虑</w:t>
      </w:r>
      <w:proofErr w:type="spellStart"/>
      <w:r>
        <w:t>max_features</w:t>
      </w:r>
      <w:proofErr w:type="spellEnd"/>
      <w:r>
        <w:t>="sqrt"</w:t>
      </w:r>
      <w:r>
        <w:t>大小的随机子集。</w:t>
      </w:r>
    </w:p>
    <w:p w:rsidR="001D0EFF" w:rsidRDefault="001B5EC6" w:rsidP="002E0119">
      <w:pPr>
        <w:ind w:firstLineChars="200" w:firstLine="480"/>
      </w:pPr>
      <w:r>
        <w:rPr>
          <w:rFonts w:hint="eastAsia"/>
        </w:rPr>
        <w:t>（</w:t>
      </w:r>
      <w:r>
        <w:rPr>
          <w:rFonts w:hint="eastAsia"/>
        </w:rPr>
        <w:t>3</w:t>
      </w:r>
      <w:r>
        <w:rPr>
          <w:rFonts w:hint="eastAsia"/>
        </w:rPr>
        <w:t>）控制决策树的大小：</w:t>
      </w:r>
      <w:r>
        <w:t>指定</w:t>
      </w:r>
      <w:proofErr w:type="spellStart"/>
      <w:r>
        <w:t>max_depth</w:t>
      </w:r>
      <w:proofErr w:type="spellEnd"/>
      <w:r>
        <w:t>=h</w:t>
      </w:r>
      <w:r>
        <w:t>，</w:t>
      </w:r>
      <w:r>
        <w:t>h</w:t>
      </w:r>
      <w:r>
        <w:t>则将增长</w:t>
      </w:r>
      <w:r>
        <w:rPr>
          <w:rFonts w:hint="eastAsia"/>
        </w:rPr>
        <w:t>为特定深度的</w:t>
      </w:r>
      <w:r>
        <w:t>二叉树。这样的树将（最多）具有</w:t>
      </w:r>
      <w:r>
        <w:t>2h</w:t>
      </w:r>
      <w:r>
        <w:rPr>
          <w:rFonts w:hint="eastAsia"/>
        </w:rPr>
        <w:t>个</w:t>
      </w:r>
      <w:r>
        <w:t>叶节点和</w:t>
      </w:r>
      <w:r>
        <w:rPr>
          <w:rFonts w:hint="eastAsia"/>
        </w:rPr>
        <w:t>（</w:t>
      </w:r>
      <w:r>
        <w:t>2h – 1</w:t>
      </w:r>
      <w:r>
        <w:rPr>
          <w:rFonts w:hint="eastAsia"/>
        </w:rPr>
        <w:t>）个</w:t>
      </w:r>
      <w:r>
        <w:t>分裂节点</w:t>
      </w:r>
      <w:r>
        <w:rPr>
          <w:rFonts w:hint="eastAsia"/>
        </w:rPr>
        <w:t>。</w:t>
      </w:r>
      <w:r>
        <w:t>另外，可以通过参数指定叶子节点的数量来控制树的大小。在这种情况下，将使用最佳优先</w:t>
      </w:r>
      <w:r>
        <w:rPr>
          <w:rFonts w:hint="eastAsia"/>
        </w:rPr>
        <w:t>划分</w:t>
      </w:r>
      <w:r>
        <w:t>生长树木，将首先扩展具有最大</w:t>
      </w:r>
      <w:r>
        <w:rPr>
          <w:rFonts w:hint="eastAsia"/>
        </w:rPr>
        <w:t>信息增益</w:t>
      </w:r>
      <w:r>
        <w:t>的节点。</w:t>
      </w:r>
    </w:p>
    <w:bookmarkEnd w:id="46"/>
    <w:bookmarkEnd w:id="47"/>
    <w:p w:rsidR="002E0119" w:rsidRDefault="002E0119" w:rsidP="002E0119">
      <w:pPr>
        <w:pStyle w:val="Heading1"/>
      </w:pPr>
      <w:r>
        <w:br w:type="page"/>
      </w:r>
      <w:bookmarkEnd w:id="48"/>
      <w:bookmarkEnd w:id="49"/>
    </w:p>
    <w:p w:rsidR="00C135E1" w:rsidRDefault="00C135E1" w:rsidP="002E0119">
      <w:pPr>
        <w:pStyle w:val="Heading1"/>
        <w:sectPr w:rsidR="00C135E1" w:rsidSect="00C135E1">
          <w:headerReference w:type="even" r:id="rId30"/>
          <w:headerReference w:type="default" r:id="rId31"/>
          <w:footerReference w:type="even" r:id="rId32"/>
          <w:footerReference w:type="default" r:id="rId33"/>
          <w:pgSz w:w="11906" w:h="16838"/>
          <w:pgMar w:top="1701" w:right="1701" w:bottom="1701" w:left="1701" w:header="1134" w:footer="1134" w:gutter="0"/>
          <w:pgNumType w:start="4"/>
          <w:cols w:space="720"/>
          <w:formProt w:val="0"/>
          <w:docGrid w:type="lines" w:linePitch="326"/>
        </w:sectPr>
      </w:pPr>
    </w:p>
    <w:p w:rsidR="001D0EFF" w:rsidRPr="002E0119" w:rsidRDefault="001B5EC6" w:rsidP="002E0119">
      <w:pPr>
        <w:pStyle w:val="Heading1"/>
      </w:pPr>
      <w:bookmarkStart w:id="171" w:name="_Toc41489322"/>
      <w:r w:rsidRPr="002E0119">
        <w:rPr>
          <w:rFonts w:hint="eastAsia"/>
        </w:rPr>
        <w:lastRenderedPageBreak/>
        <w:t>第</w:t>
      </w:r>
      <w:r w:rsidR="00C135E1">
        <w:rPr>
          <w:rFonts w:hint="eastAsia"/>
        </w:rPr>
        <w:t xml:space="preserve"> </w:t>
      </w:r>
      <w:r w:rsidR="00C135E1">
        <w:t xml:space="preserve">3 </w:t>
      </w:r>
      <w:r w:rsidRPr="002E0119">
        <w:rPr>
          <w:rFonts w:hint="eastAsia"/>
        </w:rPr>
        <w:t>章</w:t>
      </w:r>
      <w:r w:rsidR="002E0119">
        <w:rPr>
          <w:rFonts w:hint="eastAsia"/>
        </w:rPr>
        <w:t xml:space="preserve"> </w:t>
      </w:r>
      <w:r w:rsidR="002E0119">
        <w:t xml:space="preserve"> </w:t>
      </w:r>
      <w:r w:rsidRPr="002E0119">
        <w:rPr>
          <w:rFonts w:hint="eastAsia"/>
        </w:rPr>
        <w:t>随机森林算法</w:t>
      </w:r>
      <w:r w:rsidR="00EE7E23">
        <w:rPr>
          <w:rFonts w:hint="eastAsia"/>
        </w:rPr>
        <w:t>在</w:t>
      </w:r>
      <w:r w:rsidRPr="002E0119">
        <w:rPr>
          <w:rFonts w:hint="eastAsia"/>
        </w:rPr>
        <w:t>回归</w:t>
      </w:r>
      <w:r w:rsidR="00EE7E23">
        <w:rPr>
          <w:rFonts w:hint="eastAsia"/>
        </w:rPr>
        <w:t>与分类中的应用</w:t>
      </w:r>
      <w:bookmarkEnd w:id="171"/>
    </w:p>
    <w:p w:rsidR="001D0EFF" w:rsidRDefault="001B5EC6" w:rsidP="002E0119">
      <w:pPr>
        <w:pStyle w:val="Heading2"/>
        <w:spacing w:before="163"/>
      </w:pPr>
      <w:bookmarkStart w:id="172" w:name="_Toc41489323"/>
      <w:r>
        <w:rPr>
          <w:rFonts w:hint="eastAsia"/>
        </w:rPr>
        <w:t>3</w:t>
      </w:r>
      <w:r>
        <w:t>.1</w:t>
      </w:r>
      <w:r w:rsidR="00EE7E23">
        <w:rPr>
          <w:rFonts w:hint="eastAsia"/>
        </w:rPr>
        <w:t>处理回归问题的</w:t>
      </w:r>
      <w:r>
        <w:rPr>
          <w:rFonts w:hint="eastAsia"/>
        </w:rPr>
        <w:t>数学原理</w:t>
      </w:r>
      <w:bookmarkEnd w:id="172"/>
    </w:p>
    <w:p w:rsidR="001D0EFF" w:rsidRDefault="001B5EC6" w:rsidP="002E0119">
      <w:pPr>
        <w:ind w:firstLineChars="200" w:firstLine="480"/>
      </w:pPr>
      <w:r>
        <w:rPr>
          <w:rFonts w:hint="eastAsia"/>
        </w:rPr>
        <w:t>对于集成模型</w:t>
      </w:r>
      <m:oMath>
        <m:sSub>
          <m:sSubPr>
            <m:ctrlPr>
              <w:rPr>
                <w:rFonts w:ascii="Cambria Math" w:hAnsi="Cambria Math"/>
                <w:i/>
              </w:rPr>
            </m:ctrlPr>
          </m:sSubPr>
          <m:e>
            <m:r>
              <w:rPr>
                <w:rFonts w:ascii="Cambria Math" w:hAnsi="Cambria Math" w:hint="eastAsia"/>
              </w:rPr>
              <m:t>y</m:t>
            </m:r>
          </m:e>
          <m:sub>
            <m:r>
              <w:rPr>
                <w:rFonts w:ascii="Cambria Math" w:hAnsi="Cambria Math"/>
              </w:rPr>
              <m:t>i</m:t>
            </m:r>
          </m:sub>
        </m:sSub>
      </m:oMath>
      <w:r>
        <w:rPr>
          <w:rFonts w:hint="eastAsia"/>
        </w:rPr>
        <w:t>对于给定的输入的</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具有以下形式</w:t>
      </w:r>
      <w:r>
        <w:t>:</w:t>
      </w:r>
    </w:p>
    <w:p w:rsidR="001D0EFF" w:rsidRDefault="008D3B0E" w:rsidP="00C135E1">
      <w:pPr>
        <w:pStyle w:val="a0"/>
      </w:pPr>
      <m:oMath>
        <m:acc>
          <m:accPr>
            <m:ctrlPr/>
          </m:accPr>
          <m:e>
            <w:bookmarkStart w:id="173" w:name="OLE_LINK217"/>
            <w:bookmarkStart w:id="174" w:name="OLE_LINK218"/>
            <m:sSub>
              <m:sSubPr>
                <m:ctrlPr/>
              </m:sSubPr>
              <m:e>
                <m:r>
                  <w:rPr>
                    <w:rFonts w:hint="eastAsia"/>
                  </w:rPr>
                  <m:t>y</m:t>
                </m:r>
              </m:e>
              <m:sub>
                <m:r>
                  <m:t>i</m:t>
                </m:r>
              </m:sub>
            </m:sSub>
            <w:bookmarkEnd w:id="173"/>
            <w:bookmarkEnd w:id="174"/>
          </m:e>
        </m:acc>
        <m:r>
          <m:rPr>
            <m:sty m:val="p"/>
          </m:rPr>
          <m:t>=</m:t>
        </m:r>
        <w:bookmarkStart w:id="175" w:name="OLE_LINK162"/>
        <w:bookmarkStart w:id="176" w:name="OLE_LINK161"/>
        <m:sSub>
          <m:sSubPr>
            <m:ctrlPr/>
          </m:sSubPr>
          <m:e>
            <m:r>
              <m:t>F</m:t>
            </m:r>
          </m:e>
          <m:sub>
            <w:bookmarkStart w:id="177" w:name="OLE_LINK223"/>
            <w:bookmarkStart w:id="178" w:name="OLE_LINK224"/>
            <m:r>
              <m:t>M</m:t>
            </m:r>
            <w:bookmarkEnd w:id="177"/>
            <w:bookmarkEnd w:id="178"/>
          </m:sub>
        </m:sSub>
        <m:d>
          <m:dPr>
            <m:ctrlPr/>
          </m:dPr>
          <m:e>
            <w:bookmarkStart w:id="179" w:name="OLE_LINK219"/>
            <w:bookmarkStart w:id="180" w:name="OLE_LINK220"/>
            <m:sSub>
              <m:sSubPr>
                <m:ctrlPr/>
              </m:sSubPr>
              <m:e>
                <m:r>
                  <m:t>x</m:t>
                </m:r>
              </m:e>
              <m:sub>
                <m:r>
                  <m:t>i</m:t>
                </m:r>
              </m:sub>
            </m:sSub>
            <w:bookmarkEnd w:id="179"/>
            <w:bookmarkEnd w:id="180"/>
          </m:e>
        </m:d>
        <m:r>
          <m:rPr>
            <m:sty m:val="p"/>
          </m:rPr>
          <m:t>=</m:t>
        </m:r>
        <m:nary>
          <m:naryPr>
            <m:chr m:val="∑"/>
            <m:limLoc m:val="undOvr"/>
            <m:ctrlPr/>
          </m:naryPr>
          <m:sub>
            <m:r>
              <w:rPr>
                <w:rFonts w:hint="eastAsia"/>
              </w:rPr>
              <m:t>m</m:t>
            </m:r>
            <m:r>
              <m:rPr>
                <m:sty m:val="p"/>
              </m:rPr>
              <m:t>=1</m:t>
            </m:r>
          </m:sub>
          <m:sup>
            <m:r>
              <m:t>M</m:t>
            </m:r>
          </m:sup>
          <m:e>
            <w:bookmarkStart w:id="181" w:name="OLE_LINK221"/>
            <w:bookmarkStart w:id="182" w:name="OLE_LINK222"/>
            <m:sSub>
              <m:sSubPr>
                <m:ctrlPr/>
              </m:sSubPr>
              <m:e>
                <m:r>
                  <w:rPr>
                    <w:rFonts w:cs="Cambria Math"/>
                  </w:rPr>
                  <m:t>h</m:t>
                </m:r>
              </m:e>
              <m:sub>
                <m:r>
                  <w:rPr>
                    <w:rFonts w:hint="eastAsia"/>
                  </w:rPr>
                  <m:t>m</m:t>
                </m:r>
              </m:sub>
            </m:sSub>
            <w:bookmarkEnd w:id="181"/>
            <w:bookmarkEnd w:id="182"/>
            <m:d>
              <m:dPr>
                <m:ctrlPr/>
              </m:dPr>
              <m:e>
                <m:sSub>
                  <m:sSubPr>
                    <m:ctrlPr/>
                  </m:sSubPr>
                  <m:e>
                    <m:r>
                      <w:rPr>
                        <w:rFonts w:hint="eastAsia"/>
                      </w:rPr>
                      <m:t>x</m:t>
                    </m:r>
                  </m:e>
                  <m:sub>
                    <m:r>
                      <m:t>i</m:t>
                    </m:r>
                  </m:sub>
                </m:sSub>
              </m:e>
            </m:d>
          </m:e>
        </m:nary>
      </m:oMath>
      <w:bookmarkEnd w:id="175"/>
      <w:bookmarkEnd w:id="176"/>
      <w:r w:rsidR="00C135E1">
        <w:rPr>
          <w:rFonts w:ascii="SimSun" w:eastAsia="SimSun" w:hAnsi="SimSun" w:hint="eastAsia"/>
        </w:rPr>
        <w:t xml:space="preserve"> </w:t>
      </w:r>
      <w:r w:rsidR="00C135E1">
        <w:rPr>
          <w:rFonts w:ascii="SimSun" w:eastAsia="SimSun" w:hAnsi="SimSun"/>
        </w:rPr>
        <w:t xml:space="preserve">                   </w:t>
      </w:r>
      <w:r w:rsidR="00C135E1">
        <w:rPr>
          <w:rFonts w:ascii="SimSun" w:eastAsia="SimSun" w:hAnsi="SimSun" w:hint="eastAsia"/>
        </w:rPr>
        <w:t>（</w:t>
      </w:r>
      <w:r w:rsidR="00C135E1">
        <w:rPr>
          <w:rFonts w:hint="eastAsia"/>
        </w:rPr>
        <w:t>3</w:t>
      </w:r>
      <w:r w:rsidR="00C135E1">
        <w:t>.1</w:t>
      </w:r>
      <w:r w:rsidR="00C135E1">
        <w:rPr>
          <w:rFonts w:ascii="SimSun" w:eastAsia="SimSun" w:hAnsi="SimSun" w:hint="eastAsia"/>
        </w:rPr>
        <w:t>）</w:t>
      </w:r>
    </w:p>
    <w:p w:rsidR="001D0EFF" w:rsidRDefault="001B5EC6" w:rsidP="002E0119">
      <w:pPr>
        <w:ind w:firstLineChars="200" w:firstLine="480"/>
      </w:pPr>
      <w:r>
        <w:rPr>
          <w:rFonts w:hint="eastAsia"/>
        </w:rPr>
        <w:t>其中，</w:t>
      </w:r>
      <m:oMath>
        <m:sSub>
          <m:sSubPr>
            <m:ctrlPr>
              <w:rPr>
                <w:rFonts w:ascii="Cambria Math" w:hAnsi="Cambria Math"/>
                <w:i/>
              </w:rPr>
            </m:ctrlPr>
          </m:sSubPr>
          <m:e>
            <m:r>
              <w:rPr>
                <w:rFonts w:ascii="Cambria Math" w:hAnsi="Cambria Math" w:cs="Cambria Math"/>
              </w:rPr>
              <m:t>h</m:t>
            </m:r>
          </m:e>
          <m:sub>
            <m:r>
              <w:rPr>
                <w:rFonts w:ascii="Cambria Math" w:hAnsi="Cambria Math" w:hint="eastAsia"/>
              </w:rPr>
              <m:t>m</m:t>
            </m:r>
          </m:sub>
        </m:sSub>
      </m:oMath>
      <w:r>
        <w:rPr>
          <w:rFonts w:hint="eastAsia"/>
        </w:rPr>
        <w:t>是代表了弱学习器的估计值。</w:t>
      </w:r>
      <w:r>
        <w:t>梯度树增强使用固定大小的决策树回归作为弱学习器。常数</w:t>
      </w:r>
      <m:oMath>
        <m:r>
          <w:rPr>
            <w:rFonts w:ascii="Cambria Math" w:hAnsi="Cambria Math"/>
          </w:rPr>
          <m:t>M</m:t>
        </m:r>
      </m:oMath>
      <w:r>
        <w:t>对应于估计量参数。</w:t>
      </w:r>
    </w:p>
    <w:p w:rsidR="001D0EFF" w:rsidRDefault="001B5EC6" w:rsidP="002E0119">
      <w:pPr>
        <w:ind w:firstLineChars="200" w:firstLine="480"/>
      </w:pPr>
      <w:r>
        <w:rPr>
          <w:rFonts w:hint="eastAsia"/>
        </w:rPr>
        <w:t>与其他增强算法相似，回归使用贪婪的方式构建：</w:t>
      </w:r>
    </w:p>
    <w:bookmarkStart w:id="183" w:name="OLE_LINK163"/>
    <w:bookmarkStart w:id="184" w:name="OLE_LINK164"/>
    <w:p w:rsidR="001D0EFF" w:rsidRDefault="008D3B0E" w:rsidP="00C135E1">
      <w:pPr>
        <w:pStyle w:val="a0"/>
      </w:pPr>
      <m:oMath>
        <m:sSub>
          <m:sSubPr>
            <m:ctrlPr/>
          </m:sSubPr>
          <m:e>
            <m:r>
              <m:t>F</m:t>
            </m:r>
            <m:ctrlPr>
              <w:rPr>
                <w:rFonts w:hint="eastAsia"/>
              </w:rPr>
            </m:ctrlPr>
          </m:e>
          <m:sub>
            <m:r>
              <w:rPr>
                <w:rFonts w:hint="eastAsia"/>
              </w:rPr>
              <m:t>m</m:t>
            </m:r>
          </m:sub>
        </m:sSub>
        <m:d>
          <m:dPr>
            <m:ctrlPr/>
          </m:dPr>
          <m:e>
            <m:r>
              <w:rPr>
                <w:rFonts w:hint="eastAsia"/>
              </w:rPr>
              <m:t>x</m:t>
            </m:r>
            <m:ctrlPr>
              <w:rPr>
                <w:rFonts w:hint="eastAsia"/>
              </w:rPr>
            </m:ctrlPr>
          </m:e>
        </m:d>
        <w:bookmarkEnd w:id="183"/>
        <w:bookmarkEnd w:id="184"/>
        <m:r>
          <m:rPr>
            <m:sty m:val="p"/>
          </m:rPr>
          <m:t>=</m:t>
        </m:r>
        <w:bookmarkStart w:id="185" w:name="OLE_LINK158"/>
        <w:bookmarkStart w:id="186" w:name="OLE_LINK157"/>
        <m:sSub>
          <m:sSubPr>
            <m:ctrlPr/>
          </m:sSubPr>
          <m:e>
            <m:r>
              <m:t>F</m:t>
            </m:r>
          </m:e>
          <m:sub>
            <m:r>
              <w:rPr>
                <w:rFonts w:hint="eastAsia"/>
              </w:rPr>
              <m:t>m</m:t>
            </m:r>
            <m:r>
              <m:rPr>
                <m:sty m:val="p"/>
              </m:rPr>
              <m:t>-1</m:t>
            </m:r>
          </m:sub>
        </m:sSub>
        <m:d>
          <m:dPr>
            <m:ctrlPr/>
          </m:dPr>
          <m:e>
            <m:r>
              <w:rPr>
                <w:rFonts w:hint="eastAsia"/>
              </w:rPr>
              <m:t>x</m:t>
            </m:r>
          </m:e>
        </m:d>
        <w:bookmarkEnd w:id="185"/>
        <w:bookmarkEnd w:id="186"/>
        <m:r>
          <m:rPr>
            <m:sty m:val="p"/>
          </m:rPr>
          <m:t>+</m:t>
        </m:r>
        <m:sSub>
          <m:sSubPr>
            <m:ctrlPr/>
          </m:sSubPr>
          <m:e>
            <w:bookmarkStart w:id="187" w:name="OLE_LINK156"/>
            <w:bookmarkStart w:id="188" w:name="OLE_LINK155"/>
            <m:r>
              <w:rPr>
                <w:rFonts w:cs="Cambria Math"/>
              </w:rPr>
              <m:t>h</m:t>
            </m:r>
          </m:e>
          <m:sub>
            <m:r>
              <w:rPr>
                <w:rFonts w:hint="eastAsia"/>
              </w:rPr>
              <m:t>m</m:t>
            </m:r>
            <w:bookmarkEnd w:id="187"/>
            <w:bookmarkEnd w:id="188"/>
          </m:sub>
        </m:sSub>
        <m:d>
          <m:dPr>
            <m:ctrlPr/>
          </m:dPr>
          <m:e>
            <m:r>
              <w:rPr>
                <w:rFonts w:hint="eastAsia"/>
              </w:rPr>
              <m:t>m</m:t>
            </m:r>
          </m:e>
        </m:d>
      </m:oMath>
      <w:r w:rsidR="00C135E1">
        <w:rPr>
          <w:rFonts w:ascii="SimSun" w:eastAsia="SimSun" w:hAnsi="SimSun" w:hint="eastAsia"/>
        </w:rPr>
        <w:t xml:space="preserve"> </w:t>
      </w:r>
      <w:r w:rsidR="00C135E1">
        <w:rPr>
          <w:rFonts w:ascii="SimSun" w:eastAsia="SimSun" w:hAnsi="SimSun"/>
        </w:rPr>
        <w:t xml:space="preserve">                   </w:t>
      </w:r>
      <w:r w:rsidR="00C135E1">
        <w:rPr>
          <w:rFonts w:ascii="SimSun" w:eastAsia="SimSun" w:hAnsi="SimSun" w:hint="eastAsia"/>
        </w:rPr>
        <w:t>（</w:t>
      </w:r>
      <w:r w:rsidR="00C135E1">
        <w:rPr>
          <w:rFonts w:hint="eastAsia"/>
        </w:rPr>
        <w:t>3</w:t>
      </w:r>
      <w:r w:rsidR="00C135E1">
        <w:t>.2</w:t>
      </w:r>
      <w:r w:rsidR="00C135E1">
        <w:rPr>
          <w:rFonts w:ascii="SimSun" w:eastAsia="SimSun" w:hAnsi="SimSun" w:hint="eastAsia"/>
        </w:rPr>
        <w:t>）</w:t>
      </w:r>
    </w:p>
    <w:p w:rsidR="001D0EFF" w:rsidRDefault="001B5EC6" w:rsidP="002E0119">
      <w:pPr>
        <w:ind w:firstLineChars="200" w:firstLine="480"/>
      </w:pPr>
      <w:r>
        <w:rPr>
          <w:rFonts w:hint="eastAsia"/>
        </w:rPr>
        <w:t>其中，</w:t>
      </w:r>
      <m:oMath>
        <m:sSub>
          <m:sSubPr>
            <m:ctrlPr>
              <w:rPr>
                <w:rFonts w:ascii="Cambria Math" w:hAnsi="Cambria Math"/>
                <w:i/>
              </w:rPr>
            </m:ctrlPr>
          </m:sSubPr>
          <m:e>
            <m:r>
              <w:rPr>
                <w:rFonts w:ascii="Cambria Math" w:hAnsi="Cambria Math" w:cs="Cambria Math"/>
              </w:rPr>
              <m:t>h</m:t>
            </m:r>
          </m:e>
          <m:sub>
            <m:r>
              <w:rPr>
                <w:rFonts w:ascii="Cambria Math" w:hAnsi="Cambria Math" w:hint="eastAsia"/>
              </w:rPr>
              <m:t>m</m:t>
            </m:r>
          </m:sub>
        </m:sSub>
        <m:d>
          <m:dPr>
            <m:ctrlPr>
              <w:rPr>
                <w:rFonts w:ascii="Cambria Math" w:hAnsi="Cambria Math"/>
                <w:i/>
              </w:rPr>
            </m:ctrlPr>
          </m:dPr>
          <m:e>
            <m:r>
              <w:rPr>
                <w:rFonts w:ascii="Cambria Math" w:hAnsi="Cambria Math" w:hint="eastAsia"/>
              </w:rPr>
              <m:t>m</m:t>
            </m:r>
          </m:e>
        </m:d>
      </m:oMath>
      <w:r>
        <w:rPr>
          <w:rFonts w:hint="eastAsia"/>
        </w:rPr>
        <w:t>表示新添加的树，</w:t>
      </w:r>
      <m:oMath>
        <m:sSub>
          <m:sSubPr>
            <m:ctrlPr>
              <w:rPr>
                <w:rFonts w:ascii="Cambria Math" w:hAnsi="Cambria Math"/>
                <w:i/>
              </w:rPr>
            </m:ctrlPr>
          </m:sSubPr>
          <m:e>
            <m:r>
              <w:rPr>
                <w:rFonts w:ascii="Cambria Math" w:hAnsi="Cambria Math"/>
              </w:rPr>
              <m:t>F</m:t>
            </m:r>
          </m:e>
          <m:sub>
            <m:r>
              <w:rPr>
                <w:rFonts w:ascii="Cambria Math" w:hAnsi="Cambria Math" w:hint="eastAsia"/>
              </w:rPr>
              <m:t>m</m:t>
            </m:r>
            <m:r>
              <w:rPr>
                <w:rFonts w:ascii="Cambria Math" w:hAnsi="Cambria Math"/>
              </w:rPr>
              <m:t>-1</m:t>
            </m:r>
          </m:sub>
        </m:sSub>
        <m:d>
          <m:dPr>
            <m:ctrlPr>
              <w:rPr>
                <w:rFonts w:ascii="Cambria Math" w:hAnsi="Cambria Math"/>
                <w:i/>
              </w:rPr>
            </m:ctrlPr>
          </m:dPr>
          <m:e>
            <m:r>
              <w:rPr>
                <w:rFonts w:ascii="Cambria Math" w:hAnsi="Cambria Math" w:hint="eastAsia"/>
              </w:rPr>
              <m:t>x</m:t>
            </m:r>
          </m:e>
        </m:d>
      </m:oMath>
      <w:r>
        <w:rPr>
          <w:rFonts w:hint="eastAsia"/>
        </w:rPr>
        <w:t>表示添加这颗树之前的集成模型，两者相加得到新的集成模型。</w:t>
      </w:r>
    </w:p>
    <w:p w:rsidR="001D0EFF" w:rsidRDefault="001B5EC6" w:rsidP="002E0119">
      <w:pPr>
        <w:ind w:firstLineChars="200" w:firstLine="480"/>
      </w:pPr>
      <w:r>
        <w:rPr>
          <w:rFonts w:hint="eastAsia"/>
        </w:rPr>
        <w:t>鉴于上一集成模型</w:t>
      </w:r>
      <m:oMath>
        <m:sSub>
          <m:sSubPr>
            <m:ctrlPr>
              <w:rPr>
                <w:rFonts w:ascii="Cambria Math" w:hAnsi="Cambria Math"/>
                <w:i/>
              </w:rPr>
            </m:ctrlPr>
          </m:sSubPr>
          <m:e>
            <m:r>
              <w:rPr>
                <w:rFonts w:ascii="Cambria Math" w:hAnsi="Cambria Math"/>
              </w:rPr>
              <m:t>F</m:t>
            </m:r>
          </m:e>
          <m:sub>
            <m:r>
              <w:rPr>
                <w:rFonts w:ascii="Cambria Math" w:hAnsi="Cambria Math" w:hint="eastAsia"/>
              </w:rPr>
              <m:t>m</m:t>
            </m:r>
            <m:r>
              <w:rPr>
                <w:rFonts w:ascii="Cambria Math" w:hAnsi="Cambria Math"/>
              </w:rPr>
              <m:t>-1</m:t>
            </m:r>
          </m:sub>
        </m:sSub>
        <m:d>
          <m:dPr>
            <m:ctrlPr>
              <w:rPr>
                <w:rFonts w:ascii="Cambria Math" w:hAnsi="Cambria Math"/>
                <w:i/>
              </w:rPr>
            </m:ctrlPr>
          </m:dPr>
          <m:e>
            <m:r>
              <w:rPr>
                <w:rFonts w:ascii="Cambria Math" w:hAnsi="Cambria Math" w:hint="eastAsia"/>
              </w:rPr>
              <m:t>x</m:t>
            </m:r>
          </m:e>
        </m:d>
      </m:oMath>
      <w:r>
        <w:rPr>
          <w:rFonts w:hint="eastAsia"/>
        </w:rPr>
        <w:t>，最新的决策树需要适配最小的损失值</w:t>
      </w:r>
      <w:r>
        <w:t>:</w:t>
      </w:r>
    </w:p>
    <w:bookmarkStart w:id="189" w:name="OLE_LINK166"/>
    <w:bookmarkStart w:id="190" w:name="OLE_LINK165"/>
    <w:p w:rsidR="001D0EFF" w:rsidRDefault="008D3B0E" w:rsidP="00C135E1">
      <w:pPr>
        <w:pStyle w:val="a0"/>
      </w:pPr>
      <m:oMath>
        <m:sSub>
          <m:sSubPr>
            <m:ctrlPr>
              <w:rPr>
                <w:sz w:val="24"/>
                <w:szCs w:val="24"/>
              </w:rPr>
            </m:ctrlPr>
          </m:sSubPr>
          <m:e>
            <m:r>
              <w:rPr>
                <w:rFonts w:cs="Cambria Math"/>
                <w:sz w:val="24"/>
                <w:szCs w:val="24"/>
              </w:rPr>
              <m:t>h</m:t>
            </m:r>
          </m:e>
          <m:sub>
            <m:r>
              <w:rPr>
                <w:rFonts w:hint="eastAsia"/>
                <w:sz w:val="24"/>
                <w:szCs w:val="24"/>
              </w:rPr>
              <m:t>m</m:t>
            </m:r>
          </m:sub>
        </m:sSub>
        <w:bookmarkEnd w:id="189"/>
        <w:bookmarkEnd w:id="190"/>
        <m:r>
          <m:rPr>
            <m:sty m:val="p"/>
          </m:rPr>
          <w:rPr>
            <w:sz w:val="24"/>
            <w:szCs w:val="24"/>
          </w:rPr>
          <m:t>=</m:t>
        </m:r>
        <m:box>
          <m:boxPr>
            <m:ctrlPr>
              <w:rPr>
                <w:sz w:val="24"/>
                <w:szCs w:val="24"/>
              </w:rPr>
            </m:ctrlPr>
          </m:boxPr>
          <m:e>
            <m:argPr>
              <m:argSz m:val="-1"/>
            </m:argPr>
            <m:func>
              <m:funcPr>
                <m:ctrlPr>
                  <w:rPr>
                    <w:sz w:val="24"/>
                    <w:szCs w:val="24"/>
                  </w:rPr>
                </m:ctrlPr>
              </m:funcPr>
              <m:fName>
                <m:r>
                  <w:rPr>
                    <w:rFonts w:hint="eastAsia"/>
                    <w:sz w:val="24"/>
                    <w:szCs w:val="24"/>
                  </w:rPr>
                  <m:t>arg</m:t>
                </m:r>
                <m:limLow>
                  <m:limLowPr>
                    <m:ctrlPr>
                      <w:rPr>
                        <w:rFonts w:hint="eastAsia"/>
                        <w:sz w:val="24"/>
                        <w:szCs w:val="24"/>
                      </w:rPr>
                    </m:ctrlPr>
                  </m:limLowPr>
                  <m:e>
                    <m:r>
                      <m:rPr>
                        <m:sty m:val="p"/>
                      </m:rPr>
                      <w:rPr>
                        <w:sz w:val="24"/>
                        <w:szCs w:val="24"/>
                      </w:rPr>
                      <m:t>min</m:t>
                    </m:r>
                    <m:ctrlPr>
                      <w:rPr>
                        <w:sz w:val="24"/>
                        <w:szCs w:val="24"/>
                      </w:rPr>
                    </m:ctrlPr>
                  </m:e>
                  <m:lim>
                    <m:r>
                      <w:rPr>
                        <w:sz w:val="24"/>
                        <w:szCs w:val="24"/>
                      </w:rPr>
                      <m:t>h</m:t>
                    </m:r>
                    <m:ctrlPr>
                      <w:rPr>
                        <w:sz w:val="24"/>
                        <w:szCs w:val="24"/>
                      </w:rPr>
                    </m:ctrlPr>
                  </m:lim>
                </m:limLow>
              </m:fName>
              <m:e>
                <w:bookmarkStart w:id="191" w:name="OLE_LINK160"/>
                <w:bookmarkStart w:id="192" w:name="OLE_LINK159"/>
                <m:sSub>
                  <m:sSubPr>
                    <m:ctrlPr>
                      <w:rPr>
                        <w:sz w:val="24"/>
                        <w:szCs w:val="24"/>
                      </w:rPr>
                    </m:ctrlPr>
                  </m:sSubPr>
                  <m:e>
                    <m:r>
                      <w:rPr>
                        <w:sz w:val="24"/>
                        <w:szCs w:val="24"/>
                      </w:rPr>
                      <m:t>L</m:t>
                    </m:r>
                  </m:e>
                  <m:sub>
                    <m:r>
                      <w:rPr>
                        <w:rFonts w:hint="eastAsia"/>
                        <w:sz w:val="24"/>
                        <w:szCs w:val="24"/>
                      </w:rPr>
                      <m:t>m</m:t>
                    </m:r>
                  </m:sub>
                </m:sSub>
                <w:bookmarkEnd w:id="191"/>
                <w:bookmarkEnd w:id="192"/>
              </m:e>
            </m:func>
          </m:e>
        </m:box>
        <m:r>
          <m:rPr>
            <m:sty m:val="p"/>
          </m:rPr>
          <w:rPr>
            <w:sz w:val="24"/>
            <w:szCs w:val="24"/>
          </w:rPr>
          <m:t>=</m:t>
        </m:r>
        <m:box>
          <m:boxPr>
            <m:ctrlPr>
              <w:rPr>
                <w:sz w:val="24"/>
                <w:szCs w:val="24"/>
              </w:rPr>
            </m:ctrlPr>
          </m:boxPr>
          <m:e>
            <m:argPr>
              <m:argSz m:val="-1"/>
            </m:argPr>
            <m:func>
              <m:funcPr>
                <m:ctrlPr>
                  <w:rPr>
                    <w:sz w:val="24"/>
                    <w:szCs w:val="24"/>
                  </w:rPr>
                </m:ctrlPr>
              </m:funcPr>
              <m:fName>
                <m:r>
                  <w:rPr>
                    <w:rFonts w:hint="eastAsia"/>
                    <w:sz w:val="24"/>
                    <w:szCs w:val="24"/>
                  </w:rPr>
                  <m:t>arg</m:t>
                </m:r>
                <m:limLow>
                  <m:limLowPr>
                    <m:ctrlPr>
                      <w:rPr>
                        <w:rFonts w:hint="eastAsia"/>
                        <w:sz w:val="24"/>
                        <w:szCs w:val="24"/>
                      </w:rPr>
                    </m:ctrlPr>
                  </m:limLowPr>
                  <m:e>
                    <m:r>
                      <m:rPr>
                        <m:sty m:val="p"/>
                      </m:rPr>
                      <w:rPr>
                        <w:sz w:val="24"/>
                        <w:szCs w:val="24"/>
                      </w:rPr>
                      <m:t>min</m:t>
                    </m:r>
                    <m:ctrlPr>
                      <w:rPr>
                        <w:sz w:val="24"/>
                        <w:szCs w:val="24"/>
                      </w:rPr>
                    </m:ctrlPr>
                  </m:e>
                  <m:lim>
                    <m:r>
                      <w:rPr>
                        <w:sz w:val="24"/>
                        <w:szCs w:val="24"/>
                      </w:rPr>
                      <m:t>h</m:t>
                    </m:r>
                    <m:ctrlPr>
                      <w:rPr>
                        <w:sz w:val="24"/>
                        <w:szCs w:val="24"/>
                      </w:rPr>
                    </m:ctrlPr>
                  </m:lim>
                </m:limLow>
              </m:fName>
              <m:e>
                <m:nary>
                  <m:naryPr>
                    <m:chr m:val="∑"/>
                    <m:limLoc m:val="undOvr"/>
                    <m:ctrlPr>
                      <w:rPr>
                        <w:sz w:val="24"/>
                        <w:szCs w:val="24"/>
                      </w:rPr>
                    </m:ctrlPr>
                  </m:naryPr>
                  <m:sub>
                    <m:r>
                      <w:rPr>
                        <w:sz w:val="24"/>
                        <w:szCs w:val="24"/>
                      </w:rPr>
                      <m:t>i</m:t>
                    </m:r>
                    <m:r>
                      <m:rPr>
                        <m:sty m:val="p"/>
                      </m:rPr>
                      <w:rPr>
                        <w:sz w:val="24"/>
                        <w:szCs w:val="24"/>
                      </w:rPr>
                      <m:t>=1</m:t>
                    </m:r>
                  </m:sub>
                  <m:sup>
                    <m:r>
                      <w:rPr>
                        <w:sz w:val="24"/>
                        <w:szCs w:val="24"/>
                      </w:rPr>
                      <m:t>n</m:t>
                    </m:r>
                  </m:sup>
                  <m:e>
                    <m:r>
                      <w:rPr>
                        <w:rFonts w:hint="eastAsia"/>
                        <w:sz w:val="24"/>
                        <w:szCs w:val="24"/>
                      </w:rPr>
                      <m:t>l</m:t>
                    </m:r>
                    <m:d>
                      <m:dPr>
                        <m:ctrlPr>
                          <w:rPr>
                            <w:sz w:val="24"/>
                            <w:szCs w:val="24"/>
                          </w:rPr>
                        </m:ctrlPr>
                      </m:dPr>
                      <m:e>
                        <m:sSub>
                          <m:sSubPr>
                            <m:ctrlPr>
                              <w:rPr>
                                <w:sz w:val="24"/>
                                <w:szCs w:val="24"/>
                              </w:rPr>
                            </m:ctrlPr>
                          </m:sSubPr>
                          <m:e>
                            <m:r>
                              <w:rPr>
                                <w:rFonts w:hint="eastAsia"/>
                                <w:sz w:val="24"/>
                                <w:szCs w:val="24"/>
                              </w:rPr>
                              <m:t>y</m:t>
                            </m:r>
                          </m:e>
                          <m:sub>
                            <m:r>
                              <w:rPr>
                                <w:rFonts w:hint="eastAsia"/>
                                <w:sz w:val="24"/>
                                <w:szCs w:val="24"/>
                              </w:rPr>
                              <m:t>i</m:t>
                            </m:r>
                          </m:sub>
                        </m:sSub>
                        <m:r>
                          <m:rPr>
                            <m:sty m:val="p"/>
                          </m:rPr>
                          <w:rPr>
                            <w:rFonts w:ascii="SimSun" w:eastAsia="SimSun" w:hAnsi="SimSun" w:hint="eastAsia"/>
                            <w:sz w:val="24"/>
                            <w:szCs w:val="24"/>
                          </w:rPr>
                          <m:t>，</m:t>
                        </m:r>
                        <m:sSub>
                          <m:sSubPr>
                            <m:ctrlPr>
                              <w:rPr>
                                <w:sz w:val="24"/>
                                <w:szCs w:val="24"/>
                              </w:rPr>
                            </m:ctrlPr>
                          </m:sSubPr>
                          <m:e>
                            <m:r>
                              <w:rPr>
                                <w:sz w:val="24"/>
                                <w:szCs w:val="24"/>
                              </w:rPr>
                              <m:t>F</m:t>
                            </m:r>
                          </m:e>
                          <m:sub>
                            <m:r>
                              <w:rPr>
                                <w:rFonts w:hint="eastAsia"/>
                                <w:sz w:val="24"/>
                                <w:szCs w:val="24"/>
                              </w:rPr>
                              <m:t>m</m:t>
                            </m:r>
                            <m:r>
                              <m:rPr>
                                <m:sty m:val="p"/>
                              </m:rPr>
                              <w:rPr>
                                <w:sz w:val="24"/>
                                <w:szCs w:val="24"/>
                              </w:rPr>
                              <m:t>-1</m:t>
                            </m:r>
                          </m:sub>
                        </m:sSub>
                        <m:d>
                          <m:dPr>
                            <m:ctrlPr>
                              <w:rPr>
                                <w:sz w:val="24"/>
                                <w:szCs w:val="24"/>
                              </w:rPr>
                            </m:ctrlPr>
                          </m:dPr>
                          <m:e>
                            <m:sSub>
                              <m:sSubPr>
                                <m:ctrlPr>
                                  <w:rPr>
                                    <w:sz w:val="24"/>
                                    <w:szCs w:val="24"/>
                                  </w:rPr>
                                </m:ctrlPr>
                              </m:sSubPr>
                              <m:e>
                                <m:r>
                                  <w:rPr>
                                    <w:rFonts w:hint="eastAsia"/>
                                    <w:sz w:val="24"/>
                                    <w:szCs w:val="24"/>
                                  </w:rPr>
                                  <m:t>x</m:t>
                                </m:r>
                              </m:e>
                              <m:sub>
                                <m:r>
                                  <w:rPr>
                                    <w:sz w:val="24"/>
                                    <w:szCs w:val="24"/>
                                  </w:rPr>
                                  <m:t>i</m:t>
                                </m:r>
                              </m:sub>
                            </m:sSub>
                          </m:e>
                        </m:d>
                        <m:r>
                          <m:rPr>
                            <m:sty m:val="p"/>
                          </m:rPr>
                          <w:rPr>
                            <w:sz w:val="24"/>
                            <w:szCs w:val="24"/>
                          </w:rPr>
                          <m:t>+</m:t>
                        </m:r>
                        <m:r>
                          <w:rPr>
                            <w:rFonts w:cs="Cambria Math"/>
                            <w:sz w:val="24"/>
                            <w:szCs w:val="24"/>
                          </w:rPr>
                          <m:t>h</m:t>
                        </m:r>
                        <m:d>
                          <m:dPr>
                            <m:ctrlPr>
                              <w:rPr>
                                <w:sz w:val="24"/>
                                <w:szCs w:val="24"/>
                              </w:rPr>
                            </m:ctrlPr>
                          </m:dPr>
                          <m:e>
                            <m:sSub>
                              <m:sSubPr>
                                <m:ctrlPr>
                                  <w:rPr>
                                    <w:sz w:val="24"/>
                                    <w:szCs w:val="24"/>
                                  </w:rPr>
                                </m:ctrlPr>
                              </m:sSubPr>
                              <m:e>
                                <m:r>
                                  <w:rPr>
                                    <w:rFonts w:hint="eastAsia"/>
                                    <w:sz w:val="24"/>
                                    <w:szCs w:val="24"/>
                                  </w:rPr>
                                  <m:t>x</m:t>
                                </m:r>
                              </m:e>
                              <m:sub>
                                <m:r>
                                  <w:rPr>
                                    <w:sz w:val="24"/>
                                    <w:szCs w:val="24"/>
                                  </w:rPr>
                                  <m:t>i</m:t>
                                </m:r>
                              </m:sub>
                            </m:sSub>
                          </m:e>
                        </m:d>
                      </m:e>
                    </m:d>
                  </m:e>
                </m:nary>
              </m:e>
            </m:func>
          </m:e>
        </m:box>
      </m:oMath>
      <w:r w:rsidR="00C135E1">
        <w:rPr>
          <w:rFonts w:ascii="SimSun" w:eastAsia="SimSun" w:hAnsi="SimSun" w:hint="eastAsia"/>
        </w:rPr>
        <w:t xml:space="preserve"> </w:t>
      </w:r>
      <w:r w:rsidR="00C135E1">
        <w:rPr>
          <w:rFonts w:ascii="SimSun" w:eastAsia="SimSun" w:hAnsi="SimSun"/>
        </w:rPr>
        <w:t xml:space="preserve">        </w:t>
      </w:r>
      <w:r w:rsidR="00C135E1">
        <w:rPr>
          <w:rFonts w:ascii="SimSun" w:eastAsia="SimSun" w:hAnsi="SimSun" w:hint="eastAsia"/>
        </w:rPr>
        <w:t>（</w:t>
      </w:r>
      <w:r w:rsidR="00C135E1">
        <w:rPr>
          <w:rFonts w:hint="eastAsia"/>
        </w:rPr>
        <w:t>3</w:t>
      </w:r>
      <w:r w:rsidR="00C135E1">
        <w:t>.3</w:t>
      </w:r>
      <w:r w:rsidR="00C135E1">
        <w:rPr>
          <w:rFonts w:ascii="SimSun" w:eastAsia="SimSun" w:hAnsi="SimSun" w:hint="eastAsia"/>
        </w:rPr>
        <w:t>）</w:t>
      </w:r>
    </w:p>
    <w:p w:rsidR="001D0EFF" w:rsidRDefault="001B5EC6" w:rsidP="002E0119">
      <w:pPr>
        <w:ind w:firstLineChars="200" w:firstLine="480"/>
      </w:pPr>
      <w:r>
        <w:rPr>
          <w:rFonts w:hint="eastAsia"/>
        </w:rPr>
        <w:t>其中</w:t>
      </w:r>
      <m:oMath>
        <m:sSub>
          <m:sSubPr>
            <m:ctrlPr>
              <w:rPr>
                <w:rFonts w:ascii="Cambria Math" w:hAnsi="Cambria Math"/>
                <w:i/>
              </w:rPr>
            </m:ctrlPr>
          </m:sSubPr>
          <m:e>
            <m:r>
              <w:rPr>
                <w:rFonts w:ascii="Cambria Math" w:hAnsi="Cambria Math"/>
              </w:rPr>
              <m:t>L</m:t>
            </m:r>
          </m:e>
          <m:sub>
            <m:r>
              <w:rPr>
                <w:rFonts w:ascii="Cambria Math" w:hAnsi="Cambria Math" w:hint="eastAsia"/>
              </w:rPr>
              <m:t>m</m:t>
            </m:r>
          </m:sub>
        </m:sSub>
      </m:oMath>
      <w:r>
        <w:rPr>
          <w:rFonts w:hint="eastAsia"/>
        </w:rPr>
        <w:t>为损失参数。有以下几种方式可以计算：</w:t>
      </w:r>
    </w:p>
    <w:p w:rsidR="001D0EFF" w:rsidRDefault="001B5EC6" w:rsidP="002E0119">
      <w:pPr>
        <w:ind w:firstLineChars="200" w:firstLine="480"/>
      </w:pPr>
      <w:r>
        <w:rPr>
          <w:rFonts w:hint="eastAsia"/>
        </w:rPr>
        <w:t>（</w:t>
      </w:r>
      <w:r>
        <w:rPr>
          <w:rFonts w:hint="eastAsia"/>
        </w:rPr>
        <w:t>1</w:t>
      </w:r>
      <w:r>
        <w:rPr>
          <w:rFonts w:hint="eastAsia"/>
        </w:rPr>
        <w:t>）最小二乘法：</w:t>
      </w:r>
      <w:r>
        <w:t>由于其卓越的计算性能，因此是回归的自然选择。初始模型由目标值的平均值给出。</w:t>
      </w:r>
    </w:p>
    <w:p w:rsidR="001D0EFF" w:rsidRDefault="001B5EC6" w:rsidP="002E0119">
      <w:pPr>
        <w:ind w:firstLineChars="200" w:firstLine="480"/>
      </w:pPr>
      <w:r>
        <w:rPr>
          <w:rFonts w:hint="eastAsia"/>
        </w:rPr>
        <w:t>（</w:t>
      </w:r>
      <w:r>
        <w:rPr>
          <w:rFonts w:hint="eastAsia"/>
        </w:rPr>
        <w:t>2</w:t>
      </w:r>
      <w:r>
        <w:rPr>
          <w:rFonts w:hint="eastAsia"/>
        </w:rPr>
        <w:t>）</w:t>
      </w:r>
      <w:r>
        <w:t>最小绝对偏差：用于回归的稳健损失函数。初始模型由目标值的中位数给出。</w:t>
      </w:r>
    </w:p>
    <w:p w:rsidR="001D0EFF" w:rsidRDefault="001B5EC6" w:rsidP="002E0119">
      <w:pPr>
        <w:ind w:firstLineChars="200" w:firstLine="480"/>
      </w:pPr>
      <w:r>
        <w:rPr>
          <w:rFonts w:hint="eastAsia"/>
        </w:rPr>
        <w:t>（</w:t>
      </w:r>
      <w:r>
        <w:rPr>
          <w:rFonts w:hint="eastAsia"/>
        </w:rPr>
        <w:t>3</w:t>
      </w:r>
      <w:r>
        <w:rPr>
          <w:rFonts w:hint="eastAsia"/>
        </w:rPr>
        <w:t>）</w:t>
      </w:r>
      <w:r>
        <w:t>Huber</w:t>
      </w:r>
      <w:r>
        <w:t>：另一个结合最小二乘和最小绝对偏差的鲁棒损失函数。</w:t>
      </w:r>
    </w:p>
    <w:p w:rsidR="001D0EFF" w:rsidRDefault="001B5EC6" w:rsidP="002E0119">
      <w:pPr>
        <w:ind w:firstLineChars="200" w:firstLine="480"/>
      </w:pPr>
      <w:r>
        <w:rPr>
          <w:rFonts w:hint="eastAsia"/>
        </w:rPr>
        <w:t>（</w:t>
      </w:r>
      <w:r>
        <w:rPr>
          <w:rFonts w:hint="eastAsia"/>
        </w:rPr>
        <w:t>4</w:t>
      </w:r>
      <w:r>
        <w:rPr>
          <w:rFonts w:hint="eastAsia"/>
        </w:rPr>
        <w:t>）</w:t>
      </w:r>
      <w:r>
        <w:t>分位数：分位数回归的损失函数。使用指定的位数。此损失函数可用于创建预测间隔。</w:t>
      </w:r>
    </w:p>
    <w:p w:rsidR="001D0EFF" w:rsidRDefault="001B5EC6" w:rsidP="002E0119">
      <w:pPr>
        <w:pStyle w:val="Heading3"/>
        <w:spacing w:before="163"/>
      </w:pPr>
      <w:bookmarkStart w:id="193" w:name="_Toc41489324"/>
      <w:r>
        <w:rPr>
          <w:rFonts w:hint="eastAsia"/>
        </w:rPr>
        <w:t>3</w:t>
      </w:r>
      <w:r>
        <w:t>.</w:t>
      </w:r>
      <w:r w:rsidR="00EE7E23">
        <w:t>1</w:t>
      </w:r>
      <w:r>
        <w:t>.1</w:t>
      </w:r>
      <w:r>
        <w:rPr>
          <w:rFonts w:hint="eastAsia"/>
        </w:rPr>
        <w:t>波士顿房价的预测</w:t>
      </w:r>
      <w:bookmarkEnd w:id="193"/>
    </w:p>
    <w:p w:rsidR="001D0EFF" w:rsidRDefault="001B5EC6" w:rsidP="002E0119">
      <w:pPr>
        <w:ind w:firstLineChars="200" w:firstLine="480"/>
      </w:pPr>
      <w:r>
        <w:t>我们使用决策树与随机森林两种模型进行预测美国波士顿市的房价。特征变量有人均犯罪率等</w:t>
      </w:r>
      <w:r>
        <w:t>14</w:t>
      </w:r>
      <w:r>
        <w:t>种。模型建立流程如下：</w:t>
      </w:r>
    </w:p>
    <w:p w:rsidR="00C135E1" w:rsidRDefault="001B5EC6" w:rsidP="00C135E1">
      <w:pPr>
        <w:ind w:firstLineChars="200" w:firstLine="480"/>
      </w:pPr>
      <w:r>
        <w:t>（</w:t>
      </w:r>
      <w:r>
        <w:t>1</w:t>
      </w:r>
      <w:r>
        <w:t>）导入数据，绘制特征向量矩阵，如图</w:t>
      </w:r>
      <w:r>
        <w:rPr>
          <w:rFonts w:hint="eastAsia"/>
        </w:rPr>
        <w:t>3</w:t>
      </w:r>
      <w:r>
        <w:t>.1</w:t>
      </w:r>
      <w:r>
        <w:t>所示</w:t>
      </w:r>
      <w:r w:rsidR="00C135E1">
        <w:rPr>
          <w:rFonts w:hint="eastAsia"/>
        </w:rPr>
        <w:t>。</w:t>
      </w:r>
    </w:p>
    <w:p w:rsidR="001D0EFF" w:rsidRDefault="001B5EC6" w:rsidP="00C135E1">
      <w:pPr>
        <w:pStyle w:val="a"/>
      </w:pPr>
      <w:r>
        <w:rPr>
          <w:rFonts w:hint="eastAsia"/>
        </w:rPr>
        <w:lastRenderedPageBreak/>
        <w:t>图</w:t>
      </w:r>
      <w:r w:rsidRPr="00C135E1">
        <w:rPr>
          <w:rFonts w:ascii="Arial" w:hAnsi="Arial" w:cs="Arial"/>
          <w:noProof/>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3749040" cy="1684020"/>
            <wp:effectExtent l="0" t="0" r="0" b="0"/>
            <wp:wrapTopAndBottom/>
            <wp:docPr id="9" name="图像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1" descr="手机屏幕的截图&#10;&#10;描述已自动生成"/>
                    <pic:cNvPicPr>
                      <a:picLocks noChangeAspect="1" noChangeArrowheads="1"/>
                    </pic:cNvPicPr>
                  </pic:nvPicPr>
                  <pic:blipFill>
                    <a:blip r:embed="rId34"/>
                    <a:stretch>
                      <a:fillRect/>
                    </a:stretch>
                  </pic:blipFill>
                  <pic:spPr>
                    <a:xfrm>
                      <a:off x="0" y="0"/>
                      <a:ext cx="3749040" cy="1684020"/>
                    </a:xfrm>
                    <a:prstGeom prst="rect">
                      <a:avLst/>
                    </a:prstGeom>
                  </pic:spPr>
                </pic:pic>
              </a:graphicData>
            </a:graphic>
          </wp:anchor>
        </w:drawing>
      </w:r>
      <w:r w:rsidRPr="00C135E1">
        <w:rPr>
          <w:rFonts w:ascii="Arial" w:hAnsi="Arial" w:cs="Arial"/>
        </w:rPr>
        <w:t>3.1</w:t>
      </w:r>
      <w:bookmarkStart w:id="194" w:name="OLE_LINK172"/>
      <w:r>
        <w:rPr>
          <w:rFonts w:hint="eastAsia"/>
        </w:rPr>
        <w:t>波士顿房价特征变量</w:t>
      </w:r>
      <w:bookmarkEnd w:id="194"/>
    </w:p>
    <w:p w:rsidR="001D0EFF" w:rsidRDefault="001B5EC6" w:rsidP="00C135E1">
      <w:pPr>
        <w:pStyle w:val="a"/>
      </w:pPr>
      <w:r>
        <w:t>Fig</w:t>
      </w:r>
      <w:r w:rsidRPr="00C135E1">
        <w:rPr>
          <w:rFonts w:ascii="Arial" w:hAnsi="Arial" w:cs="Arial"/>
        </w:rPr>
        <w:t xml:space="preserve">. 3.1 </w:t>
      </w:r>
      <w:r>
        <w:t>Characteristic variables of housing price in Boston</w:t>
      </w:r>
    </w:p>
    <w:p w:rsidR="001D0EFF" w:rsidRDefault="001B5EC6" w:rsidP="002E0119">
      <w:pPr>
        <w:ind w:firstLineChars="200" w:firstLine="480"/>
      </w:pPr>
      <w:r>
        <w:t>经过数据的初步处理，我们得到了</w:t>
      </w:r>
      <w:r>
        <w:t>5</w:t>
      </w:r>
      <w:r>
        <w:t>行</w:t>
      </w:r>
      <w:r>
        <w:t>16</w:t>
      </w:r>
      <w:r>
        <w:t>列的特征向量矩阵。</w:t>
      </w:r>
    </w:p>
    <w:p w:rsidR="00C135E1" w:rsidRDefault="001B5EC6" w:rsidP="00C135E1">
      <w:pPr>
        <w:ind w:firstLineChars="200" w:firstLine="480"/>
      </w:pPr>
      <w:r>
        <w:t>（</w:t>
      </w:r>
      <w:r>
        <w:t>2</w:t>
      </w:r>
      <w:r>
        <w:t>）计算基础统计数据</w:t>
      </w:r>
      <w:r w:rsidR="00C135E1">
        <w:rPr>
          <w:rFonts w:hint="eastAsia"/>
        </w:rPr>
        <w:t>，对样本特征变量进一步处理，计算房价总和，平均数，标准差，最小值，等</w:t>
      </w:r>
      <w:r w:rsidR="00C135E1">
        <w:rPr>
          <w:rFonts w:hint="eastAsia"/>
        </w:rPr>
        <w:t>8</w:t>
      </w:r>
      <w:r w:rsidR="00C135E1">
        <w:rPr>
          <w:rFonts w:hint="eastAsia"/>
        </w:rPr>
        <w:t>项数据。如图</w:t>
      </w:r>
      <w:r w:rsidR="00C135E1">
        <w:rPr>
          <w:rFonts w:hint="eastAsia"/>
        </w:rPr>
        <w:t>3</w:t>
      </w:r>
      <w:r w:rsidR="00C135E1">
        <w:t>.2</w:t>
      </w:r>
      <w:r w:rsidR="00C135E1">
        <w:rPr>
          <w:rFonts w:hint="eastAsia"/>
        </w:rPr>
        <w:t>所示</w:t>
      </w:r>
      <w:r w:rsidR="00C135E1">
        <w:rPr>
          <w:rFonts w:hint="eastAsia"/>
        </w:rPr>
        <w:t>:</w:t>
      </w:r>
    </w:p>
    <w:p w:rsidR="001D0EFF" w:rsidRPr="00C135E1" w:rsidRDefault="001D0EFF" w:rsidP="002E0119">
      <w:pPr>
        <w:ind w:firstLineChars="200" w:firstLine="480"/>
      </w:pPr>
    </w:p>
    <w:p w:rsidR="001D0EFF" w:rsidRDefault="00C135E1" w:rsidP="00C135E1">
      <w:pPr>
        <w:ind w:firstLineChars="200" w:firstLine="480"/>
        <w:jc w:val="center"/>
      </w:pPr>
      <w:r>
        <w:rPr>
          <w:noProof/>
        </w:rPr>
        <w:drawing>
          <wp:inline distT="0" distB="0" distL="0" distR="0">
            <wp:extent cx="5274000" cy="1285200"/>
            <wp:effectExtent l="0" t="0" r="0" b="0"/>
            <wp:docPr id="3" name="图像3"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手机屏幕的截图&#10;&#10;描述已自动生成"/>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a:xfrm>
                      <a:off x="0" y="0"/>
                      <a:ext cx="5274000" cy="1285200"/>
                    </a:xfrm>
                    <a:prstGeom prst="rect">
                      <a:avLst/>
                    </a:prstGeom>
                  </pic:spPr>
                </pic:pic>
              </a:graphicData>
            </a:graphic>
          </wp:inline>
        </w:drawing>
      </w:r>
    </w:p>
    <w:p w:rsidR="001D0EFF" w:rsidRDefault="001B5EC6" w:rsidP="00C135E1">
      <w:pPr>
        <w:pStyle w:val="a"/>
      </w:pPr>
      <w:r>
        <w:rPr>
          <w:rFonts w:hint="eastAsia"/>
        </w:rPr>
        <w:t>图</w:t>
      </w:r>
      <w:r w:rsidRPr="00C135E1">
        <w:rPr>
          <w:rFonts w:ascii="Arial" w:hAnsi="Arial" w:cs="Arial"/>
        </w:rPr>
        <w:t>3.2</w:t>
      </w:r>
      <w:bookmarkStart w:id="195" w:name="OLE_LINK173"/>
      <w:r>
        <w:rPr>
          <w:rFonts w:hint="eastAsia"/>
        </w:rPr>
        <w:t>特征变量基础统计数据</w:t>
      </w:r>
      <w:bookmarkEnd w:id="195"/>
    </w:p>
    <w:p w:rsidR="001D0EFF" w:rsidRDefault="00C135E1" w:rsidP="00C135E1">
      <w:pPr>
        <w:pStyle w:val="a"/>
      </w:pPr>
      <w:r>
        <w:t>F</w:t>
      </w:r>
      <w:r w:rsidR="001B5EC6">
        <w:rPr>
          <w:rFonts w:hint="eastAsia"/>
        </w:rPr>
        <w:t>ig</w:t>
      </w:r>
      <w:r>
        <w:t>.</w:t>
      </w:r>
      <w:r w:rsidR="001B5EC6" w:rsidRPr="00C135E1">
        <w:rPr>
          <w:rFonts w:ascii="Arial" w:hAnsi="Arial" w:cs="Arial"/>
        </w:rPr>
        <w:t xml:space="preserve"> 3.2 </w:t>
      </w:r>
      <w:r w:rsidR="001B5EC6">
        <w:t>Feature variables basic statistics</w:t>
      </w:r>
    </w:p>
    <w:p w:rsidR="00C135E1" w:rsidRDefault="00C135E1" w:rsidP="00C135E1">
      <w:pPr>
        <w:pStyle w:val="a"/>
      </w:pPr>
    </w:p>
    <w:p w:rsidR="001D0EFF" w:rsidRDefault="001B5EC6" w:rsidP="002E0119">
      <w:pPr>
        <w:ind w:firstLineChars="200" w:firstLine="480"/>
      </w:pPr>
      <w:r>
        <w:t>（</w:t>
      </w:r>
      <w:r>
        <w:t>3</w:t>
      </w:r>
      <w:r>
        <w:t>）计算特征向量之间的相关性</w:t>
      </w:r>
    </w:p>
    <w:p w:rsidR="001D0EFF" w:rsidRDefault="001B5EC6" w:rsidP="002E0119">
      <w:pPr>
        <w:ind w:firstLineChars="200" w:firstLine="480"/>
      </w:pPr>
      <w:r>
        <w:rPr>
          <w:rFonts w:hint="eastAsia"/>
        </w:rPr>
        <w:t>计算每个特征变量之间的相关程度如图</w:t>
      </w:r>
      <w:r>
        <w:rPr>
          <w:rFonts w:hint="eastAsia"/>
        </w:rPr>
        <w:t>3</w:t>
      </w:r>
      <w:r>
        <w:t>.3</w:t>
      </w:r>
      <w:r>
        <w:rPr>
          <w:rFonts w:hint="eastAsia"/>
        </w:rPr>
        <w:t>所示</w:t>
      </w:r>
      <w:r w:rsidR="00C135E1">
        <w:rPr>
          <w:rFonts w:hint="eastAsia"/>
        </w:rPr>
        <w:t>。</w:t>
      </w:r>
    </w:p>
    <w:p w:rsidR="00C135E1" w:rsidRDefault="00C135E1" w:rsidP="002E0119">
      <w:pPr>
        <w:ind w:firstLineChars="200" w:firstLine="480"/>
      </w:pPr>
    </w:p>
    <w:p w:rsidR="00C135E1" w:rsidRDefault="00C135E1" w:rsidP="002E0119">
      <w:pPr>
        <w:ind w:firstLineChars="200" w:firstLine="480"/>
      </w:pPr>
    </w:p>
    <w:p w:rsidR="001D0EFF" w:rsidRDefault="001B5EC6" w:rsidP="00C135E1">
      <w:pPr>
        <w:pStyle w:val="a"/>
      </w:pPr>
      <w:r>
        <w:rPr>
          <w:rFonts w:hint="eastAsia"/>
        </w:rPr>
        <w:t>图</w:t>
      </w:r>
      <w:r w:rsidRPr="00C135E1">
        <w:rPr>
          <w:rFonts w:ascii="Arial" w:hAnsi="Arial" w:cs="Arial"/>
          <w:noProof/>
        </w:rPr>
        <w:drawing>
          <wp:anchor distT="0" distB="0" distL="0" distR="0" simplePos="0" relativeHeight="251662336" behindDoc="0" locked="0" layoutInCell="1" allowOverlap="1">
            <wp:simplePos x="0" y="0"/>
            <wp:positionH relativeFrom="column">
              <wp:align>center</wp:align>
            </wp:positionH>
            <wp:positionV relativeFrom="paragraph">
              <wp:posOffset>635</wp:posOffset>
            </wp:positionV>
            <wp:extent cx="5274310" cy="2287270"/>
            <wp:effectExtent l="0" t="0" r="0" b="0"/>
            <wp:wrapTopAndBottom/>
            <wp:docPr id="4" name="图像4"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手机屏幕的截图&#10;&#10;描述已自动生成"/>
                    <pic:cNvPicPr>
                      <a:picLocks noChangeAspect="1" noChangeArrowheads="1"/>
                    </pic:cNvPicPr>
                  </pic:nvPicPr>
                  <pic:blipFill>
                    <a:blip r:embed="rId36"/>
                    <a:stretch>
                      <a:fillRect/>
                    </a:stretch>
                  </pic:blipFill>
                  <pic:spPr>
                    <a:xfrm>
                      <a:off x="0" y="0"/>
                      <a:ext cx="5274310" cy="2287270"/>
                    </a:xfrm>
                    <a:prstGeom prst="rect">
                      <a:avLst/>
                    </a:prstGeom>
                  </pic:spPr>
                </pic:pic>
              </a:graphicData>
            </a:graphic>
          </wp:anchor>
        </w:drawing>
      </w:r>
      <w:r w:rsidRPr="00C135E1">
        <w:rPr>
          <w:rFonts w:ascii="Arial" w:hAnsi="Arial" w:cs="Arial"/>
        </w:rPr>
        <w:t>3.3</w:t>
      </w:r>
      <w:r>
        <w:rPr>
          <w:rFonts w:hint="eastAsia"/>
        </w:rPr>
        <w:t>特征变量之间的相关性</w:t>
      </w:r>
    </w:p>
    <w:p w:rsidR="001D0EFF" w:rsidRDefault="00C135E1" w:rsidP="00C135E1">
      <w:pPr>
        <w:pStyle w:val="a"/>
      </w:pPr>
      <w:r>
        <w:lastRenderedPageBreak/>
        <w:t>F</w:t>
      </w:r>
      <w:r w:rsidR="001B5EC6">
        <w:rPr>
          <w:rFonts w:hint="eastAsia"/>
        </w:rPr>
        <w:t>ig</w:t>
      </w:r>
      <w:r w:rsidR="001B5EC6" w:rsidRPr="00C135E1">
        <w:rPr>
          <w:rFonts w:ascii="Arial" w:hAnsi="Arial" w:cs="Arial"/>
        </w:rPr>
        <w:t xml:space="preserve">.3.3 </w:t>
      </w:r>
      <w:r w:rsidR="001B5EC6">
        <w:t>The correlation between the characteristic variables</w:t>
      </w:r>
    </w:p>
    <w:p w:rsidR="00C135E1" w:rsidRDefault="00C135E1" w:rsidP="00C135E1">
      <w:pPr>
        <w:pStyle w:val="a"/>
      </w:pPr>
    </w:p>
    <w:p w:rsidR="001D0EFF" w:rsidRDefault="001B5EC6" w:rsidP="002E0119">
      <w:pPr>
        <w:ind w:firstLineChars="200" w:firstLine="480"/>
      </w:pPr>
      <w:r>
        <w:rPr>
          <w:rFonts w:hint="eastAsia"/>
        </w:rPr>
        <w:t>从图中可得知，物业税税率</w:t>
      </w:r>
      <w:r>
        <w:rPr>
          <w:rFonts w:hint="eastAsia"/>
        </w:rPr>
        <w:t>(</w:t>
      </w:r>
      <w:r>
        <w:t>TAX)</w:t>
      </w:r>
      <w:r>
        <w:rPr>
          <w:rFonts w:hint="eastAsia"/>
        </w:rPr>
        <w:t>于</w:t>
      </w:r>
      <w:bookmarkStart w:id="196" w:name="OLE_LINK181"/>
      <w:bookmarkStart w:id="197" w:name="OLE_LINK182"/>
      <w:r>
        <w:rPr>
          <w:rFonts w:hint="eastAsia"/>
        </w:rPr>
        <w:t>辐射高速公路可达性快速增长指数</w:t>
      </w:r>
      <w:bookmarkEnd w:id="196"/>
      <w:bookmarkEnd w:id="197"/>
      <w:r>
        <w:rPr>
          <w:rFonts w:hint="eastAsia"/>
        </w:rPr>
        <w:t>(</w:t>
      </w:r>
      <w:r>
        <w:t>RAD)</w:t>
      </w:r>
      <w:r>
        <w:rPr>
          <w:rFonts w:hint="eastAsia"/>
        </w:rPr>
        <w:t>的相关性绝对值大于</w:t>
      </w:r>
      <w:r>
        <w:rPr>
          <w:rFonts w:hint="eastAsia"/>
        </w:rPr>
        <w:t>0</w:t>
      </w:r>
      <w:r>
        <w:t>.9</w:t>
      </w:r>
      <w:r>
        <w:rPr>
          <w:rFonts w:hint="eastAsia"/>
        </w:rPr>
        <w:t>。</w:t>
      </w:r>
      <w:bookmarkStart w:id="198" w:name="OLE_LINK179"/>
      <w:bookmarkStart w:id="199" w:name="OLE_LINK185"/>
      <w:bookmarkStart w:id="200" w:name="OLE_LINK180"/>
      <w:r>
        <w:rPr>
          <w:rFonts w:hint="eastAsia"/>
        </w:rPr>
        <w:t>每市镇非零售商业用地的工业比</w:t>
      </w:r>
      <w:bookmarkEnd w:id="198"/>
      <w:bookmarkEnd w:id="199"/>
      <w:bookmarkEnd w:id="200"/>
      <w:r>
        <w:rPr>
          <w:rFonts w:hint="eastAsia"/>
        </w:rPr>
        <w:t>(</w:t>
      </w:r>
      <w:r>
        <w:t>INDUS)</w:t>
      </w:r>
      <w:r>
        <w:rPr>
          <w:rFonts w:hint="eastAsia"/>
        </w:rPr>
        <w:t>与</w:t>
      </w:r>
      <w:bookmarkStart w:id="201" w:name="OLE_LINK174"/>
      <w:bookmarkStart w:id="202" w:name="OLE_LINK175"/>
      <w:r>
        <w:rPr>
          <w:rFonts w:hint="eastAsia"/>
        </w:rPr>
        <w:t>氮氧化物浓度</w:t>
      </w:r>
      <w:bookmarkEnd w:id="201"/>
      <w:bookmarkEnd w:id="202"/>
      <w:r>
        <w:rPr>
          <w:rFonts w:hint="eastAsia"/>
        </w:rPr>
        <w:t>(</w:t>
      </w:r>
      <w:r>
        <w:t>NOX)</w:t>
      </w:r>
      <w:r>
        <w:rPr>
          <w:rFonts w:hint="eastAsia"/>
        </w:rPr>
        <w:t>、</w:t>
      </w:r>
      <w:bookmarkStart w:id="203" w:name="OLE_LINK177"/>
      <w:bookmarkStart w:id="204" w:name="OLE_LINK176"/>
      <w:r>
        <w:rPr>
          <w:rFonts w:hint="eastAsia"/>
        </w:rPr>
        <w:t>分配到五个波士顿就业中心的距离</w:t>
      </w:r>
      <w:bookmarkEnd w:id="203"/>
      <w:bookmarkEnd w:id="204"/>
      <w:r>
        <w:rPr>
          <w:rFonts w:hint="eastAsia"/>
        </w:rPr>
        <w:t>(D</w:t>
      </w:r>
      <w:r>
        <w:t>IS)</w:t>
      </w:r>
      <w:r>
        <w:rPr>
          <w:rFonts w:hint="eastAsia"/>
        </w:rPr>
        <w:t>、物业税税率</w:t>
      </w:r>
      <w:r>
        <w:rPr>
          <w:rFonts w:hint="eastAsia"/>
        </w:rPr>
        <w:t>(T</w:t>
      </w:r>
      <w:r>
        <w:t>AX)</w:t>
      </w:r>
      <w:r>
        <w:rPr>
          <w:rFonts w:hint="eastAsia"/>
        </w:rPr>
        <w:t>相关程度大于</w:t>
      </w:r>
      <w:r>
        <w:rPr>
          <w:rFonts w:hint="eastAsia"/>
        </w:rPr>
        <w:t>0</w:t>
      </w:r>
      <w:r>
        <w:t>.7</w:t>
      </w:r>
      <w:r>
        <w:rPr>
          <w:rFonts w:hint="eastAsia"/>
        </w:rPr>
        <w:t>，</w:t>
      </w:r>
      <w:r>
        <w:t>氮氧化物浓度</w:t>
      </w:r>
      <w:r>
        <w:rPr>
          <w:rFonts w:hint="eastAsia"/>
        </w:rPr>
        <w:t>(N</w:t>
      </w:r>
      <w:r>
        <w:t>OX)</w:t>
      </w:r>
      <w:r>
        <w:rPr>
          <w:rFonts w:hint="eastAsia"/>
        </w:rPr>
        <w:t>与</w:t>
      </w:r>
      <w:bookmarkStart w:id="205" w:name="OLE_LINK178"/>
      <w:r>
        <w:rPr>
          <w:rFonts w:hint="eastAsia"/>
        </w:rPr>
        <w:t>楼龄比例</w:t>
      </w:r>
      <w:bookmarkEnd w:id="205"/>
      <w:r>
        <w:rPr>
          <w:rFonts w:hint="eastAsia"/>
        </w:rPr>
        <w:t>A</w:t>
      </w:r>
      <w:r>
        <w:t>GE</w:t>
      </w:r>
      <w:r>
        <w:rPr>
          <w:rFonts w:hint="eastAsia"/>
        </w:rPr>
        <w:t>、分配到五个波士顿就业中心的距离</w:t>
      </w:r>
      <w:r>
        <w:rPr>
          <w:rFonts w:hint="eastAsia"/>
        </w:rPr>
        <w:t>(D</w:t>
      </w:r>
      <w:r>
        <w:t>IS)</w:t>
      </w:r>
      <w:r>
        <w:rPr>
          <w:rFonts w:hint="eastAsia"/>
        </w:rPr>
        <w:t>相关程度大于</w:t>
      </w:r>
      <w:r>
        <w:rPr>
          <w:rFonts w:hint="eastAsia"/>
        </w:rPr>
        <w:t>0</w:t>
      </w:r>
      <w:r>
        <w:t>.7</w:t>
      </w:r>
      <w:r>
        <w:rPr>
          <w:rFonts w:hint="eastAsia"/>
        </w:rPr>
        <w:t>。</w:t>
      </w:r>
      <w:bookmarkStart w:id="206" w:name="OLE_LINK186"/>
      <w:bookmarkStart w:id="207" w:name="OLE_LINK187"/>
      <w:r>
        <w:rPr>
          <w:rFonts w:hint="eastAsia"/>
        </w:rPr>
        <w:t>楼龄比例</w:t>
      </w:r>
      <w:bookmarkEnd w:id="206"/>
      <w:bookmarkEnd w:id="207"/>
      <w:r>
        <w:rPr>
          <w:rFonts w:hint="eastAsia"/>
        </w:rPr>
        <w:t>(A</w:t>
      </w:r>
      <w:r>
        <w:t>GE)</w:t>
      </w:r>
      <w:r>
        <w:rPr>
          <w:rFonts w:hint="eastAsia"/>
        </w:rPr>
        <w:t>与每市镇非零售商业用地的工业比</w:t>
      </w:r>
      <w:r>
        <w:rPr>
          <w:rFonts w:hint="eastAsia"/>
        </w:rPr>
        <w:t>(I</w:t>
      </w:r>
      <w:r>
        <w:t>NDU)</w:t>
      </w:r>
      <w:r>
        <w:rPr>
          <w:rFonts w:hint="eastAsia"/>
        </w:rPr>
        <w:t>，分配到五个波士顿就业中心的距离</w:t>
      </w:r>
      <w:r>
        <w:rPr>
          <w:rFonts w:hint="eastAsia"/>
        </w:rPr>
        <w:t>(D</w:t>
      </w:r>
      <w:r>
        <w:t>IS)</w:t>
      </w:r>
      <w:r>
        <w:rPr>
          <w:rFonts w:hint="eastAsia"/>
        </w:rPr>
        <w:t>与居住用地比例</w:t>
      </w:r>
      <w:r>
        <w:rPr>
          <w:rFonts w:hint="eastAsia"/>
        </w:rPr>
        <w:t>(Z</w:t>
      </w:r>
      <w:r>
        <w:t>N)</w:t>
      </w:r>
      <w:r>
        <w:rPr>
          <w:rFonts w:hint="eastAsia"/>
        </w:rPr>
        <w:t>，辐射高速公路可达性快速增长指数</w:t>
      </w:r>
      <w:r>
        <w:t>(</w:t>
      </w:r>
      <w:r>
        <w:rPr>
          <w:rFonts w:hint="eastAsia"/>
        </w:rPr>
        <w:t>R</w:t>
      </w:r>
      <w:r>
        <w:t>AD)</w:t>
      </w:r>
      <w:r>
        <w:rPr>
          <w:rFonts w:hint="eastAsia"/>
        </w:rPr>
        <w:t>与人均犯罪率</w:t>
      </w:r>
      <w:r>
        <w:rPr>
          <w:rFonts w:hint="eastAsia"/>
        </w:rPr>
        <w:t>(C</w:t>
      </w:r>
      <w:r>
        <w:t>RIM)</w:t>
      </w:r>
      <w:r>
        <w:rPr>
          <w:rFonts w:hint="eastAsia"/>
        </w:rPr>
        <w:t>、</w:t>
      </w:r>
      <w:bookmarkStart w:id="208" w:name="OLE_LINK183"/>
      <w:bookmarkStart w:id="209" w:name="OLE_LINK184"/>
      <w:r>
        <w:t>氮氧化物浓度</w:t>
      </w:r>
      <w:bookmarkEnd w:id="208"/>
      <w:bookmarkEnd w:id="209"/>
      <w:r>
        <w:rPr>
          <w:rFonts w:hint="eastAsia"/>
        </w:rPr>
        <w:t>(N</w:t>
      </w:r>
      <w:r>
        <w:t>OX)</w:t>
      </w:r>
      <w:r>
        <w:rPr>
          <w:rFonts w:hint="eastAsia"/>
        </w:rPr>
        <w:t>，物业税税率</w:t>
      </w:r>
      <w:r>
        <w:rPr>
          <w:rFonts w:hint="eastAsia"/>
        </w:rPr>
        <w:t>(T</w:t>
      </w:r>
      <w:r>
        <w:t>AX)</w:t>
      </w:r>
      <w:r>
        <w:rPr>
          <w:rFonts w:hint="eastAsia"/>
        </w:rPr>
        <w:t>与</w:t>
      </w:r>
      <w:r>
        <w:t>氮氧化物浓度</w:t>
      </w:r>
      <w:r>
        <w:rPr>
          <w:rFonts w:hint="eastAsia"/>
        </w:rPr>
        <w:t>(N</w:t>
      </w:r>
      <w:r>
        <w:t>OX)</w:t>
      </w:r>
      <w:r>
        <w:rPr>
          <w:rFonts w:hint="eastAsia"/>
        </w:rPr>
        <w:t>，人口减少状态</w:t>
      </w:r>
      <w:r>
        <w:rPr>
          <w:rFonts w:hint="eastAsia"/>
        </w:rPr>
        <w:t>(L</w:t>
      </w:r>
      <w:r>
        <w:t>STAT)</w:t>
      </w:r>
      <w:r>
        <w:rPr>
          <w:rFonts w:hint="eastAsia"/>
        </w:rPr>
        <w:t>与每市镇非零售商业用地的工业比</w:t>
      </w:r>
      <w:r>
        <w:rPr>
          <w:rFonts w:hint="eastAsia"/>
        </w:rPr>
        <w:t>(I</w:t>
      </w:r>
      <w:r>
        <w:t>NDU)</w:t>
      </w:r>
      <w:r>
        <w:rPr>
          <w:rFonts w:hint="eastAsia"/>
        </w:rPr>
        <w:t>、住宅平均房屋数</w:t>
      </w:r>
      <w:r>
        <w:t>(</w:t>
      </w:r>
      <w:r>
        <w:rPr>
          <w:rFonts w:hint="eastAsia"/>
        </w:rPr>
        <w:t>R</w:t>
      </w:r>
      <w:r>
        <w:t>M)</w:t>
      </w:r>
      <w:r>
        <w:rPr>
          <w:rFonts w:hint="eastAsia"/>
        </w:rPr>
        <w:t>、楼龄比例</w:t>
      </w:r>
      <w:r>
        <w:rPr>
          <w:rFonts w:hint="eastAsia"/>
        </w:rPr>
        <w:t>(A</w:t>
      </w:r>
      <w:r>
        <w:t>GE)</w:t>
      </w:r>
      <w:r>
        <w:rPr>
          <w:rFonts w:hint="eastAsia"/>
        </w:rPr>
        <w:t>相关性绝对值大于</w:t>
      </w:r>
      <w:r>
        <w:rPr>
          <w:rFonts w:hint="eastAsia"/>
        </w:rPr>
        <w:t>0</w:t>
      </w:r>
      <w:r>
        <w:t>.6.</w:t>
      </w:r>
    </w:p>
    <w:p w:rsidR="001D0EFF" w:rsidRDefault="001B5EC6" w:rsidP="002E0119">
      <w:pPr>
        <w:ind w:firstLineChars="200" w:firstLine="480"/>
      </w:pPr>
      <w:r>
        <w:t>（</w:t>
      </w:r>
      <w:r>
        <w:t>4</w:t>
      </w:r>
      <w:r>
        <w:t>）绘制关联矩阵</w:t>
      </w:r>
    </w:p>
    <w:p w:rsidR="001D0EFF" w:rsidRDefault="001B5EC6" w:rsidP="002E0119">
      <w:pPr>
        <w:ind w:firstLineChars="200" w:firstLine="480"/>
      </w:pPr>
      <w:r>
        <w:t>关联矩阵是包含皮尔森积矩相关系数的正方形矩阵，用来度量特征对之间的线性依赖关系。</w:t>
      </w:r>
      <w:r>
        <w:rPr>
          <w:rFonts w:hint="eastAsia"/>
        </w:rPr>
        <w:t>如图</w:t>
      </w:r>
      <w:r>
        <w:rPr>
          <w:rFonts w:hint="eastAsia"/>
        </w:rPr>
        <w:t>3</w:t>
      </w:r>
      <w:r>
        <w:t>.3</w:t>
      </w:r>
      <w:r>
        <w:rPr>
          <w:rFonts w:hint="eastAsia"/>
        </w:rPr>
        <w:t>所示</w:t>
      </w:r>
      <w:r w:rsidR="00C135E1">
        <w:rPr>
          <w:rFonts w:hint="eastAsia"/>
        </w:rPr>
        <w:t>。</w:t>
      </w:r>
    </w:p>
    <w:p w:rsidR="00C135E1" w:rsidRDefault="00C135E1" w:rsidP="002E0119">
      <w:pPr>
        <w:ind w:firstLineChars="200" w:firstLine="480"/>
      </w:pPr>
    </w:p>
    <w:p w:rsidR="00C135E1" w:rsidRDefault="00C135E1" w:rsidP="00C135E1">
      <w:pPr>
        <w:pStyle w:val="a"/>
      </w:pPr>
      <w:r>
        <w:rPr>
          <w:noProof/>
        </w:rPr>
        <w:drawing>
          <wp:inline distT="0" distB="0" distL="0" distR="0" wp14:anchorId="652BF3ED" wp14:editId="6239B63E">
            <wp:extent cx="4518000" cy="3657066"/>
            <wp:effectExtent l="0" t="0" r="3810" b="635"/>
            <wp:docPr id="5" name="图像2" descr="图片包含 游戏机, 物体, 检查, 华美&#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2" descr="图片包含 游戏机, 物体, 检查, 华美&#10;&#10;描述已自动生成"/>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a:xfrm>
                      <a:off x="0" y="0"/>
                      <a:ext cx="4518000" cy="3657066"/>
                    </a:xfrm>
                    <a:prstGeom prst="rect">
                      <a:avLst/>
                    </a:prstGeom>
                  </pic:spPr>
                </pic:pic>
              </a:graphicData>
            </a:graphic>
          </wp:inline>
        </w:drawing>
      </w:r>
    </w:p>
    <w:p w:rsidR="002E0119" w:rsidRDefault="002E0119" w:rsidP="00C135E1">
      <w:pPr>
        <w:pStyle w:val="a"/>
      </w:pPr>
      <w:r>
        <w:rPr>
          <w:rFonts w:hint="eastAsia"/>
        </w:rPr>
        <w:t>图</w:t>
      </w:r>
      <w:r w:rsidRPr="00C135E1">
        <w:rPr>
          <w:rFonts w:ascii="Arial" w:hAnsi="Arial" w:cs="Arial"/>
        </w:rPr>
        <w:t>3.3</w:t>
      </w:r>
      <w:r>
        <w:t xml:space="preserve"> </w:t>
      </w:r>
      <w:r>
        <w:rPr>
          <w:rFonts w:hint="eastAsia"/>
        </w:rPr>
        <w:t>特征向量之间的关联矩阵</w:t>
      </w:r>
    </w:p>
    <w:p w:rsidR="002E0119" w:rsidRDefault="00C135E1" w:rsidP="00C135E1">
      <w:pPr>
        <w:pStyle w:val="a"/>
      </w:pPr>
      <w:r>
        <w:t>F</w:t>
      </w:r>
      <w:r w:rsidR="002E0119">
        <w:rPr>
          <w:rFonts w:hint="eastAsia"/>
        </w:rPr>
        <w:t>ig</w:t>
      </w:r>
      <w:r w:rsidR="002E0119" w:rsidRPr="00C135E1">
        <w:rPr>
          <w:rFonts w:ascii="Arial" w:hAnsi="Arial" w:cs="Arial"/>
        </w:rPr>
        <w:t>.3.3</w:t>
      </w:r>
      <w:r w:rsidR="002E0119">
        <w:t xml:space="preserve"> The incidence matrix between the eigenvectors</w:t>
      </w:r>
    </w:p>
    <w:p w:rsidR="001D0EFF" w:rsidRDefault="001D0EFF" w:rsidP="002E0119"/>
    <w:p w:rsidR="00C135E1" w:rsidRPr="00C135E1" w:rsidRDefault="00C135E1" w:rsidP="002E0119">
      <w:pPr>
        <w:sectPr w:rsidR="00C135E1" w:rsidRPr="00C135E1" w:rsidSect="00EE7E23">
          <w:headerReference w:type="even" r:id="rId38"/>
          <w:headerReference w:type="default" r:id="rId39"/>
          <w:footerReference w:type="even" r:id="rId40"/>
          <w:footerReference w:type="default" r:id="rId41"/>
          <w:type w:val="continuous"/>
          <w:pgSz w:w="11906" w:h="16838"/>
          <w:pgMar w:top="1440" w:right="1800" w:bottom="1440" w:left="1800" w:header="1134" w:footer="1134" w:gutter="0"/>
          <w:cols w:space="720"/>
          <w:formProt w:val="0"/>
          <w:docGrid w:type="lines" w:linePitch="326"/>
        </w:sectPr>
      </w:pPr>
    </w:p>
    <w:p w:rsidR="001D0EFF" w:rsidRPr="002E0119" w:rsidRDefault="001B5EC6" w:rsidP="002E0119">
      <w:pPr>
        <w:ind w:firstLineChars="200" w:firstLine="480"/>
      </w:pPr>
      <w:r>
        <w:rPr>
          <w:rFonts w:hint="eastAsia"/>
        </w:rPr>
        <w:lastRenderedPageBreak/>
        <w:t>从每个正方形色块的颜色深浅，</w:t>
      </w:r>
      <w:r>
        <w:t>可以</w:t>
      </w:r>
      <w:r>
        <w:rPr>
          <w:rFonts w:hint="eastAsia"/>
        </w:rPr>
        <w:t>直观</w:t>
      </w:r>
      <w:r>
        <w:t>看出特征之间的相关性大小</w:t>
      </w:r>
      <w:r>
        <w:rPr>
          <w:rFonts w:hint="eastAsia"/>
        </w:rPr>
        <w:t>。</w:t>
      </w:r>
    </w:p>
    <w:p w:rsidR="001D0EFF" w:rsidRDefault="001B5EC6" w:rsidP="002E0119">
      <w:pPr>
        <w:ind w:firstLineChars="200" w:firstLine="480"/>
      </w:pPr>
      <w:r>
        <w:rPr>
          <w:rFonts w:hint="eastAsia"/>
        </w:rPr>
        <w:t>（</w:t>
      </w:r>
      <w:r>
        <w:rPr>
          <w:rFonts w:hint="eastAsia"/>
        </w:rPr>
        <w:t>5</w:t>
      </w:r>
      <w:r>
        <w:rPr>
          <w:rFonts w:hint="eastAsia"/>
        </w:rPr>
        <w:t>）删除异常值，处理之前样本规模是</w:t>
      </w:r>
      <w:r>
        <w:rPr>
          <w:rFonts w:hint="eastAsia"/>
        </w:rPr>
        <w:t>5</w:t>
      </w:r>
      <w:r>
        <w:t>06</w:t>
      </w:r>
      <w:r>
        <w:rPr>
          <w:rFonts w:hint="eastAsia"/>
        </w:rPr>
        <w:t>，删除异常值之后变成了</w:t>
      </w:r>
      <w:r>
        <w:rPr>
          <w:rFonts w:hint="eastAsia"/>
        </w:rPr>
        <w:t>4</w:t>
      </w:r>
      <w:r>
        <w:t>90.</w:t>
      </w:r>
    </w:p>
    <w:p w:rsidR="001D0EFF" w:rsidRDefault="001B5EC6" w:rsidP="002E0119">
      <w:pPr>
        <w:ind w:firstLineChars="200" w:firstLine="480"/>
      </w:pPr>
      <w:r>
        <w:rPr>
          <w:rFonts w:hint="eastAsia"/>
        </w:rPr>
        <w:t>（</w:t>
      </w:r>
      <w:r>
        <w:rPr>
          <w:rFonts w:hint="eastAsia"/>
        </w:rPr>
        <w:t>6</w:t>
      </w:r>
      <w:r>
        <w:rPr>
          <w:rFonts w:hint="eastAsia"/>
        </w:rPr>
        <w:t>）进行随机森林回归预测，选取样本集合的百分之</w:t>
      </w:r>
      <w:r>
        <w:rPr>
          <w:rFonts w:hint="eastAsia"/>
        </w:rPr>
        <w:t>7</w:t>
      </w:r>
      <w:r>
        <w:t>5</w:t>
      </w:r>
      <w:r>
        <w:rPr>
          <w:rFonts w:hint="eastAsia"/>
        </w:rPr>
        <w:t>作为训练集，百分之</w:t>
      </w:r>
      <w:r>
        <w:rPr>
          <w:rFonts w:hint="eastAsia"/>
        </w:rPr>
        <w:t>2</w:t>
      </w:r>
      <w:r>
        <w:t>5</w:t>
      </w:r>
      <w:r>
        <w:rPr>
          <w:rFonts w:hint="eastAsia"/>
        </w:rPr>
        <w:t>作为测试集用于检验回归效果。</w:t>
      </w:r>
    </w:p>
    <w:p w:rsidR="001D0EFF" w:rsidRDefault="001B5EC6" w:rsidP="002E0119">
      <w:pPr>
        <w:ind w:firstLineChars="200" w:firstLine="480"/>
      </w:pPr>
      <w:r>
        <w:rPr>
          <w:rFonts w:hint="eastAsia"/>
        </w:rPr>
        <w:t>（</w:t>
      </w:r>
      <w:r>
        <w:rPr>
          <w:rFonts w:hint="eastAsia"/>
        </w:rPr>
        <w:t>7</w:t>
      </w:r>
      <w:r>
        <w:rPr>
          <w:rFonts w:hint="eastAsia"/>
        </w:rPr>
        <w:t>）对随机森林预测结果进行评价，得分为</w:t>
      </w:r>
      <w:r>
        <w:rPr>
          <w:rFonts w:hint="eastAsia"/>
        </w:rPr>
        <w:t>0</w:t>
      </w:r>
      <w:r>
        <w:t>.84</w:t>
      </w:r>
      <w:r>
        <w:rPr>
          <w:rFonts w:hint="eastAsia"/>
        </w:rPr>
        <w:t>。</w:t>
      </w:r>
    </w:p>
    <w:p w:rsidR="001D0EFF" w:rsidRDefault="001B5EC6" w:rsidP="002E0119">
      <w:pPr>
        <w:ind w:firstLineChars="200" w:firstLine="480"/>
      </w:pPr>
      <w:r>
        <w:rPr>
          <w:rFonts w:hint="eastAsia"/>
        </w:rPr>
        <w:t>（</w:t>
      </w:r>
      <w:r>
        <w:rPr>
          <w:rFonts w:hint="eastAsia"/>
        </w:rPr>
        <w:t>8</w:t>
      </w:r>
      <w:r>
        <w:rPr>
          <w:rFonts w:hint="eastAsia"/>
        </w:rPr>
        <w:t>）为了检验预测效果准确度，我们将随机森林与决策树预测效果进行对比。这一次通过正交检验的方法分别评价两种模型的预测效果。决策树的得分为</w:t>
      </w:r>
      <w:r>
        <w:t>0.7325564358740533</w:t>
      </w:r>
      <w:r>
        <w:rPr>
          <w:rFonts w:hint="eastAsia"/>
        </w:rPr>
        <w:t>，随机森林的得分为</w:t>
      </w:r>
      <w:r>
        <w:t>0.7325564358740533</w:t>
      </w:r>
      <w:r>
        <w:rPr>
          <w:rFonts w:hint="eastAsia"/>
        </w:rPr>
        <w:t>。很明显，随机森林的预测效果要优于决策树。</w:t>
      </w:r>
    </w:p>
    <w:p w:rsidR="001D0EFF" w:rsidRDefault="001B5EC6" w:rsidP="002E0119">
      <w:pPr>
        <w:pStyle w:val="Heading3"/>
        <w:spacing w:before="163"/>
      </w:pPr>
      <w:bookmarkStart w:id="223" w:name="_Toc41489325"/>
      <w:r>
        <w:rPr>
          <w:rFonts w:hint="eastAsia"/>
        </w:rPr>
        <w:t>3</w:t>
      </w:r>
      <w:r>
        <w:t>.</w:t>
      </w:r>
      <w:r w:rsidR="00EE7E23">
        <w:t>1</w:t>
      </w:r>
      <w:r>
        <w:t>.2</w:t>
      </w:r>
      <w:r>
        <w:rPr>
          <w:rFonts w:hint="eastAsia"/>
        </w:rPr>
        <w:t>对连续函数的预测</w:t>
      </w:r>
      <w:bookmarkEnd w:id="223"/>
    </w:p>
    <w:p w:rsidR="00FF6F2B" w:rsidRDefault="001B5EC6" w:rsidP="002E0119">
      <w:pPr>
        <w:ind w:firstLineChars="200" w:firstLine="480"/>
      </w:pPr>
      <w:r>
        <w:rPr>
          <w:rFonts w:hint="eastAsia"/>
        </w:rPr>
        <w:t>为了检验随机森林算法对连续变量的预测能力，我们使用该算法对连续函数进行预测，流程如下。</w:t>
      </w:r>
    </w:p>
    <w:p w:rsidR="00C059A1" w:rsidRDefault="00C059A1" w:rsidP="002E0119">
      <w:pPr>
        <w:ind w:firstLineChars="200" w:firstLine="480"/>
      </w:pPr>
      <w:r>
        <w:rPr>
          <w:rFonts w:hint="eastAsia"/>
        </w:rPr>
        <w:t>（</w:t>
      </w:r>
      <w:r>
        <w:rPr>
          <w:rFonts w:hint="eastAsia"/>
        </w:rPr>
        <w:t>1</w:t>
      </w:r>
      <w:r>
        <w:rPr>
          <w:rFonts w:hint="eastAsia"/>
        </w:rPr>
        <w:t>）构造一个连续函数，形式如下：</w:t>
      </w:r>
    </w:p>
    <w:p w:rsidR="001D0EFF" w:rsidRPr="001B5EC6" w:rsidRDefault="001B5EC6" w:rsidP="002E0119">
      <w:pPr>
        <w:rPr>
          <w:i/>
        </w:rPr>
      </w:pPr>
      <w:bookmarkStart w:id="224" w:name="OLE_LINK227"/>
      <w:bookmarkStart w:id="225" w:name="OLE_LINK228"/>
      <m:oMathPara>
        <m:oMath>
          <m:r>
            <w:rPr>
              <w:rFonts w:ascii="Cambria Math" w:hAnsi="Cambria Math" w:hint="eastAsia"/>
            </w:rPr>
            <m:t>y</m:t>
          </m:r>
          <w:bookmarkEnd w:id="224"/>
          <w:bookmarkEnd w:id="225"/>
          <m:r>
            <w:rPr>
              <w:rFonts w:ascii="Cambria Math" w:hAnsi="Cambria Math"/>
            </w:rPr>
            <m:t>=0.5*</m:t>
          </m:r>
          <m:func>
            <m:funcPr>
              <m:ctrlPr>
                <w:rPr>
                  <w:rFonts w:ascii="Cambria Math" w:hAnsi="Cambria Math"/>
                  <w:i/>
                </w:rPr>
              </m:ctrlPr>
            </m:funcPr>
            <m:fName>
              <m:r>
                <m:rPr>
                  <m:sty m:val="p"/>
                </m:rPr>
                <w:rPr>
                  <w:rFonts w:ascii="Cambria Math" w:hAnsi="Cambria Math"/>
                </w:rPr>
                <m:t>cos</m:t>
              </m:r>
            </m:fName>
            <m:e>
              <w:bookmarkStart w:id="226" w:name="OLE_LINK225"/>
              <w:bookmarkStart w:id="227" w:name="OLE_LINK226"/>
              <m:r>
                <w:rPr>
                  <w:rFonts w:ascii="Cambria Math" w:hAnsi="Cambria Math"/>
                </w:rPr>
                <m:t>x</m:t>
              </m:r>
              <w:bookmarkEnd w:id="226"/>
              <w:bookmarkEnd w:id="227"/>
            </m:e>
          </m:func>
          <m:r>
            <w:rPr>
              <w:rFonts w:ascii="Cambria Math" w:hAnsi="Cambria Math"/>
            </w:rPr>
            <m:t>+0.4*</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rsidR="001D0EFF" w:rsidRDefault="001B5EC6" w:rsidP="002E0119">
      <w:pPr>
        <w:ind w:firstLineChars="200" w:firstLine="480"/>
      </w:pPr>
      <w:r>
        <w:rPr>
          <w:rFonts w:hint="eastAsia"/>
        </w:rPr>
        <w:t>选择训练集样本为</w:t>
      </w:r>
      <m:oMath>
        <m:r>
          <w:rPr>
            <w:rFonts w:ascii="Cambria Math" w:hAnsi="Cambria Math"/>
          </w:rPr>
          <m:t>x</m:t>
        </m:r>
      </m:oMath>
      <w:r>
        <w:rPr>
          <w:rFonts w:hint="eastAsia"/>
        </w:rPr>
        <w:t>取值为</w:t>
      </w:r>
      <w:r>
        <w:rPr>
          <w:rFonts w:hint="eastAsia"/>
        </w:rPr>
        <w:t>0</w:t>
      </w:r>
      <w:r>
        <w:rPr>
          <w:rFonts w:hint="eastAsia"/>
        </w:rPr>
        <w:t>到</w:t>
      </w:r>
      <w:r>
        <w:rPr>
          <w:rFonts w:hint="eastAsia"/>
        </w:rPr>
        <w:t>60</w:t>
      </w:r>
      <w:r>
        <w:rPr>
          <w:rFonts w:hint="eastAsia"/>
        </w:rPr>
        <w:t>，训练</w:t>
      </w:r>
      <w:r>
        <w:rPr>
          <w:rFonts w:hint="eastAsia"/>
        </w:rPr>
        <w:t>500</w:t>
      </w:r>
      <w:r>
        <w:rPr>
          <w:rFonts w:hint="eastAsia"/>
        </w:rPr>
        <w:t>个值。测试集样本为</w:t>
      </w:r>
      <m:oMath>
        <m:r>
          <w:rPr>
            <w:rFonts w:ascii="Cambria Math" w:hAnsi="Cambria Math"/>
          </w:rPr>
          <m:t>x</m:t>
        </m:r>
      </m:oMath>
      <w:r>
        <w:rPr>
          <w:rFonts w:hint="eastAsia"/>
        </w:rPr>
        <w:t>取值</w:t>
      </w:r>
      <w:r>
        <w:rPr>
          <w:rFonts w:hint="eastAsia"/>
        </w:rPr>
        <w:t>60</w:t>
      </w:r>
      <w:r>
        <w:rPr>
          <w:rFonts w:hint="eastAsia"/>
        </w:rPr>
        <w:t>到</w:t>
      </w:r>
      <w:r>
        <w:rPr>
          <w:rFonts w:hint="eastAsia"/>
        </w:rPr>
        <w:t>200</w:t>
      </w:r>
      <w:r>
        <w:rPr>
          <w:rFonts w:hint="eastAsia"/>
        </w:rPr>
        <w:t>，预测</w:t>
      </w:r>
      <w:r>
        <w:rPr>
          <w:rFonts w:hint="eastAsia"/>
        </w:rPr>
        <w:t>500</w:t>
      </w:r>
      <w:r>
        <w:rPr>
          <w:rFonts w:hint="eastAsia"/>
        </w:rPr>
        <w:t>个</w:t>
      </w:r>
      <m:oMath>
        <m:r>
          <w:rPr>
            <w:rFonts w:ascii="Cambria Math" w:hAnsi="Cambria Math" w:hint="eastAsia"/>
          </w:rPr>
          <m:t>y</m:t>
        </m:r>
      </m:oMath>
      <w:r>
        <w:rPr>
          <w:rFonts w:hint="eastAsia"/>
        </w:rPr>
        <w:t>值。</w:t>
      </w:r>
    </w:p>
    <w:p w:rsidR="001D0EFF" w:rsidRDefault="001B5EC6" w:rsidP="002E0119">
      <w:pPr>
        <w:ind w:firstLineChars="200" w:firstLine="480"/>
      </w:pPr>
      <w:r>
        <w:rPr>
          <w:rFonts w:hint="eastAsia"/>
        </w:rPr>
        <w:t>训练集可视化如图</w:t>
      </w:r>
      <w:r>
        <w:rPr>
          <w:rFonts w:hint="eastAsia"/>
        </w:rPr>
        <w:t>3.4</w:t>
      </w:r>
      <w:r>
        <w:rPr>
          <w:rFonts w:hint="eastAsia"/>
        </w:rPr>
        <w:t>所示</w:t>
      </w:r>
      <w:r w:rsidR="00C135E1">
        <w:rPr>
          <w:rFonts w:hint="eastAsia"/>
        </w:rPr>
        <w:t>。</w:t>
      </w:r>
    </w:p>
    <w:p w:rsidR="00C135E1" w:rsidRPr="002E0119" w:rsidRDefault="00C135E1" w:rsidP="00C135E1">
      <w:pPr>
        <w:pStyle w:val="a"/>
      </w:pPr>
    </w:p>
    <w:p w:rsidR="001D0EFF" w:rsidRDefault="001B5EC6" w:rsidP="00C135E1">
      <w:pPr>
        <w:pStyle w:val="a"/>
      </w:pPr>
      <w:r>
        <w:rPr>
          <w:noProof/>
        </w:rPr>
        <w:drawing>
          <wp:inline distT="0" distB="0" distL="114300" distR="114300">
            <wp:extent cx="5266800" cy="1810800"/>
            <wp:effectExtent l="0" t="0" r="3810" b="0"/>
            <wp:docPr id="6" name="图片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ntitled"/>
                    <pic:cNvPicPr>
                      <a:picLocks noChangeAspect="1"/>
                    </pic:cNvPicPr>
                  </pic:nvPicPr>
                  <pic:blipFill>
                    <a:blip r:embed="rId42"/>
                    <a:stretch>
                      <a:fillRect/>
                    </a:stretch>
                  </pic:blipFill>
                  <pic:spPr>
                    <a:xfrm>
                      <a:off x="0" y="0"/>
                      <a:ext cx="5266800" cy="1810800"/>
                    </a:xfrm>
                    <a:prstGeom prst="rect">
                      <a:avLst/>
                    </a:prstGeom>
                  </pic:spPr>
                </pic:pic>
              </a:graphicData>
            </a:graphic>
          </wp:inline>
        </w:drawing>
      </w:r>
    </w:p>
    <w:p w:rsidR="001D0EFF" w:rsidRDefault="001B5EC6" w:rsidP="00C135E1">
      <w:pPr>
        <w:pStyle w:val="a"/>
      </w:pPr>
      <w:r>
        <w:rPr>
          <w:rFonts w:hint="eastAsia"/>
        </w:rPr>
        <w:t>图</w:t>
      </w:r>
      <w:r w:rsidRPr="00C135E1">
        <w:rPr>
          <w:rFonts w:ascii="Arial" w:hAnsi="Arial" w:cs="Arial"/>
        </w:rPr>
        <w:t>3.3</w:t>
      </w:r>
      <w:r>
        <w:rPr>
          <w:rFonts w:hint="eastAsia"/>
        </w:rPr>
        <w:t xml:space="preserve"> </w:t>
      </w:r>
      <w:r>
        <w:rPr>
          <w:rFonts w:hint="eastAsia"/>
        </w:rPr>
        <w:t>训练集可视化效果</w:t>
      </w:r>
    </w:p>
    <w:p w:rsidR="00FF6F2B" w:rsidRDefault="00C135E1" w:rsidP="00C135E1">
      <w:pPr>
        <w:pStyle w:val="a"/>
      </w:pPr>
      <w:bookmarkStart w:id="228" w:name="OLE_LINK253"/>
      <w:r>
        <w:t>F</w:t>
      </w:r>
      <w:r w:rsidR="00FF6F2B">
        <w:rPr>
          <w:rFonts w:hint="eastAsia"/>
        </w:rPr>
        <w:t>i</w:t>
      </w:r>
      <w:r w:rsidR="00FF6F2B">
        <w:t>g</w:t>
      </w:r>
      <w:r w:rsidR="00FF6F2B" w:rsidRPr="00C135E1">
        <w:rPr>
          <w:rFonts w:ascii="Arial" w:hAnsi="Arial" w:cs="Arial"/>
        </w:rPr>
        <w:t>.3.3</w:t>
      </w:r>
      <w:r w:rsidR="00FF6F2B">
        <w:t xml:space="preserve"> </w:t>
      </w:r>
      <w:r w:rsidR="00FF6F2B" w:rsidRPr="00555BB9">
        <w:t>Visualization of training set</w:t>
      </w:r>
    </w:p>
    <w:p w:rsidR="00C135E1" w:rsidRDefault="00C135E1" w:rsidP="002E0119"/>
    <w:bookmarkEnd w:id="228"/>
    <w:p w:rsidR="00FF6F2B" w:rsidRDefault="002E0119" w:rsidP="002E0119">
      <w:pPr>
        <w:ind w:firstLineChars="200" w:firstLine="480"/>
      </w:pPr>
      <w:r>
        <w:rPr>
          <w:rFonts w:hint="eastAsia"/>
        </w:rPr>
        <w:t>（</w:t>
      </w:r>
      <w:r>
        <w:rPr>
          <w:rFonts w:hint="eastAsia"/>
        </w:rPr>
        <w:t>2</w:t>
      </w:r>
      <w:r>
        <w:rPr>
          <w:rFonts w:hint="eastAsia"/>
        </w:rPr>
        <w:t>）</w:t>
      </w:r>
      <w:r w:rsidR="00FF6F2B">
        <w:rPr>
          <w:rFonts w:hint="eastAsia"/>
        </w:rPr>
        <w:t>首先，我们使用决策树回归模型进行预测，结果如图</w:t>
      </w:r>
      <w:r w:rsidR="00FF6F2B">
        <w:rPr>
          <w:rFonts w:hint="eastAsia"/>
        </w:rPr>
        <w:t>3.5</w:t>
      </w:r>
      <w:r w:rsidR="00FF6F2B">
        <w:rPr>
          <w:rFonts w:hint="eastAsia"/>
        </w:rPr>
        <w:t>所示</w:t>
      </w:r>
      <w:r w:rsidR="00C135E1">
        <w:rPr>
          <w:rFonts w:hint="eastAsia"/>
        </w:rPr>
        <w:t>。</w:t>
      </w:r>
    </w:p>
    <w:p w:rsidR="00FF6F2B" w:rsidRDefault="00FF6F2B" w:rsidP="00C135E1">
      <w:pPr>
        <w:pStyle w:val="a"/>
      </w:pPr>
      <w:r w:rsidRPr="00BE6A7D">
        <w:rPr>
          <w:noProof/>
        </w:rPr>
        <w:lastRenderedPageBreak/>
        <w:drawing>
          <wp:inline distT="0" distB="0" distL="0" distR="0" wp14:anchorId="7ECC257C" wp14:editId="78C70858">
            <wp:extent cx="3624580" cy="2512060"/>
            <wp:effectExtent l="0" t="0" r="0" b="0"/>
            <wp:docPr id="134" name="图片 8" descr="untitl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descr="untitled"/>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24580" cy="2512060"/>
                    </a:xfrm>
                    <a:prstGeom prst="rect">
                      <a:avLst/>
                    </a:prstGeom>
                    <a:noFill/>
                    <a:ln>
                      <a:noFill/>
                    </a:ln>
                  </pic:spPr>
                </pic:pic>
              </a:graphicData>
            </a:graphic>
          </wp:inline>
        </w:drawing>
      </w:r>
    </w:p>
    <w:p w:rsidR="00FF6F2B" w:rsidRPr="00C135E1" w:rsidRDefault="00FF6F2B" w:rsidP="00C135E1">
      <w:pPr>
        <w:pStyle w:val="a"/>
      </w:pPr>
      <w:r w:rsidRPr="00C135E1">
        <w:rPr>
          <w:rFonts w:hint="eastAsia"/>
        </w:rPr>
        <w:t>图</w:t>
      </w:r>
      <w:r w:rsidRPr="00C135E1">
        <w:rPr>
          <w:rFonts w:ascii="Arial" w:hAnsi="Arial" w:cs="Arial"/>
        </w:rPr>
        <w:t xml:space="preserve">3.5 </w:t>
      </w:r>
      <w:r w:rsidRPr="00C135E1">
        <w:rPr>
          <w:rFonts w:hint="eastAsia"/>
        </w:rPr>
        <w:t>决策树回归预测效果</w:t>
      </w:r>
    </w:p>
    <w:p w:rsidR="00FF6F2B" w:rsidRDefault="00C135E1" w:rsidP="00C135E1">
      <w:pPr>
        <w:pStyle w:val="a"/>
      </w:pPr>
      <w:r>
        <w:t>F</w:t>
      </w:r>
      <w:r w:rsidR="00FF6F2B" w:rsidRPr="00C135E1">
        <w:rPr>
          <w:rFonts w:hint="eastAsia"/>
        </w:rPr>
        <w:t>ig</w:t>
      </w:r>
      <w:r w:rsidR="00FF6F2B" w:rsidRPr="00C135E1">
        <w:rPr>
          <w:rFonts w:ascii="Arial" w:hAnsi="Arial" w:cs="Arial"/>
        </w:rPr>
        <w:t>.3.5</w:t>
      </w:r>
      <w:r w:rsidR="00FF6F2B" w:rsidRPr="00C135E1">
        <w:t xml:space="preserve"> </w:t>
      </w:r>
      <w:bookmarkStart w:id="229" w:name="OLE_LINK229"/>
      <w:bookmarkStart w:id="230" w:name="OLE_LINK230"/>
      <w:r w:rsidR="00FF6F2B" w:rsidRPr="00C135E1">
        <w:t>The predictive effect of</w:t>
      </w:r>
      <w:bookmarkEnd w:id="229"/>
      <w:bookmarkEnd w:id="230"/>
      <w:r w:rsidR="00FF6F2B" w:rsidRPr="00C135E1">
        <w:t xml:space="preserve"> decision tree regression</w:t>
      </w:r>
    </w:p>
    <w:p w:rsidR="00C135E1" w:rsidRPr="00C135E1" w:rsidRDefault="00C135E1" w:rsidP="00C135E1">
      <w:pPr>
        <w:pStyle w:val="a"/>
      </w:pPr>
    </w:p>
    <w:p w:rsidR="00FF6F2B" w:rsidRDefault="00FF6F2B" w:rsidP="002E0119">
      <w:pPr>
        <w:ind w:firstLineChars="200" w:firstLine="480"/>
      </w:pPr>
      <w:r>
        <w:rPr>
          <w:rFonts w:hint="eastAsia"/>
        </w:rPr>
        <w:t>可以看出，使用决策树进行连续变量回归分析时，准确率很低，不能打到很好的拟合效果。</w:t>
      </w:r>
    </w:p>
    <w:p w:rsidR="00FF6F2B" w:rsidRDefault="002E0119" w:rsidP="002E0119">
      <w:pPr>
        <w:ind w:firstLineChars="200" w:firstLine="480"/>
      </w:pPr>
      <w:r>
        <w:rPr>
          <w:rFonts w:hint="eastAsia"/>
        </w:rPr>
        <w:t>（</w:t>
      </w:r>
      <w:r>
        <w:rPr>
          <w:rFonts w:hint="eastAsia"/>
        </w:rPr>
        <w:t>3</w:t>
      </w:r>
      <w:r>
        <w:rPr>
          <w:rFonts w:hint="eastAsia"/>
        </w:rPr>
        <w:t>）</w:t>
      </w:r>
      <w:r w:rsidR="00FF6F2B">
        <w:rPr>
          <w:rFonts w:hint="eastAsia"/>
        </w:rPr>
        <w:t>使用</w:t>
      </w:r>
      <w:r w:rsidR="00FF6F2B">
        <w:rPr>
          <w:rFonts w:hint="eastAsia"/>
        </w:rPr>
        <w:t>bagging</w:t>
      </w:r>
      <w:r w:rsidR="00FF6F2B">
        <w:rPr>
          <w:rFonts w:hint="eastAsia"/>
        </w:rPr>
        <w:t>进行预测</w:t>
      </w:r>
    </w:p>
    <w:p w:rsidR="00FF6F2B" w:rsidRDefault="00FF6F2B" w:rsidP="002E0119">
      <w:pPr>
        <w:ind w:firstLineChars="200" w:firstLine="480"/>
      </w:pPr>
      <w:r>
        <w:rPr>
          <w:rFonts w:hint="eastAsia"/>
        </w:rPr>
        <w:t>使用</w:t>
      </w:r>
      <w:r>
        <w:rPr>
          <w:rFonts w:hint="eastAsia"/>
        </w:rPr>
        <w:t>bagging</w:t>
      </w:r>
      <w:r>
        <w:rPr>
          <w:rFonts w:hint="eastAsia"/>
        </w:rPr>
        <w:t>模型预测效果如图</w:t>
      </w:r>
      <w:r>
        <w:rPr>
          <w:rFonts w:hint="eastAsia"/>
        </w:rPr>
        <w:t>3.6</w:t>
      </w:r>
      <w:r>
        <w:rPr>
          <w:rFonts w:hint="eastAsia"/>
        </w:rPr>
        <w:t>所示</w:t>
      </w:r>
      <w:r w:rsidR="00C135E1">
        <w:rPr>
          <w:rFonts w:hint="eastAsia"/>
        </w:rPr>
        <w:t>。</w:t>
      </w:r>
    </w:p>
    <w:p w:rsidR="00FF6F2B" w:rsidRDefault="00FF6F2B" w:rsidP="002E0119"/>
    <w:p w:rsidR="00FF6F2B" w:rsidRDefault="00FF6F2B" w:rsidP="00C135E1">
      <w:pPr>
        <w:pStyle w:val="a"/>
      </w:pPr>
      <w:r w:rsidRPr="00BE6A7D">
        <w:rPr>
          <w:noProof/>
        </w:rPr>
        <w:drawing>
          <wp:inline distT="0" distB="0" distL="0" distR="0" wp14:anchorId="06981361" wp14:editId="132C2A03">
            <wp:extent cx="3624580" cy="2512060"/>
            <wp:effectExtent l="0" t="0" r="0" b="0"/>
            <wp:docPr id="135" name="图片 10" descr="untitl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descr="untitled"/>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24580" cy="2512060"/>
                    </a:xfrm>
                    <a:prstGeom prst="rect">
                      <a:avLst/>
                    </a:prstGeom>
                    <a:noFill/>
                    <a:ln>
                      <a:noFill/>
                    </a:ln>
                  </pic:spPr>
                </pic:pic>
              </a:graphicData>
            </a:graphic>
          </wp:inline>
        </w:drawing>
      </w:r>
    </w:p>
    <w:p w:rsidR="00FF6F2B" w:rsidRDefault="00FF6F2B" w:rsidP="00C135E1">
      <w:pPr>
        <w:pStyle w:val="a"/>
      </w:pPr>
      <w:r>
        <w:rPr>
          <w:rFonts w:hint="eastAsia"/>
        </w:rPr>
        <w:t>图</w:t>
      </w:r>
      <w:r w:rsidRPr="00C135E1">
        <w:rPr>
          <w:rFonts w:ascii="Arial" w:hAnsi="Arial" w:cs="Arial"/>
        </w:rPr>
        <w:t>3.6</w:t>
      </w:r>
      <w:r>
        <w:t xml:space="preserve"> </w:t>
      </w:r>
      <w:r>
        <w:rPr>
          <w:rFonts w:hint="eastAsia"/>
        </w:rPr>
        <w:t>bagging</w:t>
      </w:r>
      <w:r>
        <w:rPr>
          <w:rFonts w:hint="eastAsia"/>
        </w:rPr>
        <w:t>回归预测效果</w:t>
      </w:r>
    </w:p>
    <w:p w:rsidR="00FF6F2B" w:rsidRDefault="00C135E1" w:rsidP="00C135E1">
      <w:pPr>
        <w:pStyle w:val="a"/>
      </w:pPr>
      <w:r>
        <w:t>F</w:t>
      </w:r>
      <w:r w:rsidR="00FF6F2B">
        <w:rPr>
          <w:rFonts w:hint="eastAsia"/>
        </w:rPr>
        <w:t>i</w:t>
      </w:r>
      <w:r w:rsidR="00FF6F2B">
        <w:t>g</w:t>
      </w:r>
      <w:r w:rsidR="00FF6F2B" w:rsidRPr="00C135E1">
        <w:rPr>
          <w:rFonts w:ascii="Arial" w:hAnsi="Arial" w:cs="Arial"/>
        </w:rPr>
        <w:t>.3.6</w:t>
      </w:r>
      <w:r w:rsidR="00FF6F2B">
        <w:t xml:space="preserve"> </w:t>
      </w:r>
      <w:bookmarkStart w:id="231" w:name="OLE_LINK233"/>
      <w:bookmarkStart w:id="232" w:name="OLE_LINK234"/>
      <w:r w:rsidR="00FF6F2B" w:rsidRPr="00555BB9">
        <w:t>The predictive effect</w:t>
      </w:r>
      <w:bookmarkEnd w:id="231"/>
      <w:bookmarkEnd w:id="232"/>
      <w:r w:rsidR="00FF6F2B" w:rsidRPr="00555BB9">
        <w:t xml:space="preserve"> of</w:t>
      </w:r>
      <w:r w:rsidR="00FF6F2B">
        <w:t xml:space="preserve"> bagging</w:t>
      </w:r>
    </w:p>
    <w:p w:rsidR="00C135E1" w:rsidRDefault="00C135E1" w:rsidP="002E0119">
      <w:pPr>
        <w:ind w:firstLineChars="200" w:firstLine="480"/>
      </w:pPr>
    </w:p>
    <w:p w:rsidR="00FF6F2B" w:rsidRDefault="00FF6F2B" w:rsidP="002E0119">
      <w:pPr>
        <w:ind w:firstLineChars="200" w:firstLine="480"/>
      </w:pPr>
      <w:r>
        <w:rPr>
          <w:rFonts w:hint="eastAsia"/>
        </w:rPr>
        <w:t>相对于决策树回归模型，使用</w:t>
      </w:r>
      <w:r>
        <w:rPr>
          <w:rFonts w:hint="eastAsia"/>
        </w:rPr>
        <w:t>bagging</w:t>
      </w:r>
      <w:r>
        <w:rPr>
          <w:rFonts w:hint="eastAsia"/>
        </w:rPr>
        <w:t>这种集成学习的思想进行回归分析，效果要远优于单一弱回归器的模拟效果。</w:t>
      </w:r>
    </w:p>
    <w:p w:rsidR="00FF6F2B" w:rsidRDefault="002E0119" w:rsidP="002E0119">
      <w:pPr>
        <w:ind w:firstLineChars="200" w:firstLine="480"/>
      </w:pPr>
      <w:r>
        <w:rPr>
          <w:rFonts w:hint="eastAsia"/>
        </w:rPr>
        <w:t>（</w:t>
      </w:r>
      <w:r>
        <w:rPr>
          <w:rFonts w:hint="eastAsia"/>
        </w:rPr>
        <w:t>4</w:t>
      </w:r>
      <w:r>
        <w:rPr>
          <w:rFonts w:hint="eastAsia"/>
        </w:rPr>
        <w:t>）</w:t>
      </w:r>
      <w:r w:rsidR="00FF6F2B">
        <w:rPr>
          <w:rFonts w:hint="eastAsia"/>
        </w:rPr>
        <w:t>使用随机森林模型进行预测</w:t>
      </w:r>
    </w:p>
    <w:p w:rsidR="00FF6F2B" w:rsidRDefault="00FF6F2B" w:rsidP="002E0119">
      <w:r>
        <w:rPr>
          <w:rFonts w:hint="eastAsia"/>
        </w:rPr>
        <w:lastRenderedPageBreak/>
        <w:t>我们设置决策树的数量为</w:t>
      </w:r>
      <w:r>
        <w:rPr>
          <w:rFonts w:hint="eastAsia"/>
        </w:rPr>
        <w:t>50</w:t>
      </w:r>
      <w:r>
        <w:rPr>
          <w:rFonts w:hint="eastAsia"/>
        </w:rPr>
        <w:t>棵，随机森林模型预测效果如图</w:t>
      </w:r>
      <w:r>
        <w:rPr>
          <w:rFonts w:hint="eastAsia"/>
        </w:rPr>
        <w:t>3.7</w:t>
      </w:r>
      <w:r>
        <w:rPr>
          <w:rFonts w:hint="eastAsia"/>
        </w:rPr>
        <w:t>所示</w:t>
      </w:r>
      <w:r w:rsidR="00C135E1">
        <w:rPr>
          <w:rFonts w:hint="eastAsia"/>
        </w:rPr>
        <w:t>。</w:t>
      </w:r>
    </w:p>
    <w:p w:rsidR="00FF6F2B" w:rsidRDefault="00FF6F2B" w:rsidP="00C135E1">
      <w:pPr>
        <w:pStyle w:val="a"/>
      </w:pPr>
      <w:r w:rsidRPr="00BE6A7D">
        <w:rPr>
          <w:noProof/>
        </w:rPr>
        <w:drawing>
          <wp:inline distT="0" distB="0" distL="0" distR="0" wp14:anchorId="20546A4B" wp14:editId="617E715F">
            <wp:extent cx="3679825" cy="2512060"/>
            <wp:effectExtent l="0" t="0" r="0" b="0"/>
            <wp:docPr id="136" name="图片 12" descr="untitl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descr="untitled"/>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79825" cy="2512060"/>
                    </a:xfrm>
                    <a:prstGeom prst="rect">
                      <a:avLst/>
                    </a:prstGeom>
                    <a:noFill/>
                    <a:ln>
                      <a:noFill/>
                    </a:ln>
                  </pic:spPr>
                </pic:pic>
              </a:graphicData>
            </a:graphic>
          </wp:inline>
        </w:drawing>
      </w:r>
    </w:p>
    <w:p w:rsidR="00FF6F2B" w:rsidRDefault="00FF6F2B" w:rsidP="00C135E1">
      <w:pPr>
        <w:pStyle w:val="a"/>
      </w:pPr>
      <w:bookmarkStart w:id="233" w:name="OLE_LINK235"/>
      <w:bookmarkStart w:id="234" w:name="OLE_LINK236"/>
      <w:r>
        <w:rPr>
          <w:rFonts w:hint="eastAsia"/>
        </w:rPr>
        <w:t>图</w:t>
      </w:r>
      <w:r w:rsidRPr="00C135E1">
        <w:rPr>
          <w:rFonts w:ascii="Arial" w:hAnsi="Arial" w:cs="Arial"/>
        </w:rPr>
        <w:t>3.7</w:t>
      </w:r>
      <w:r>
        <w:t xml:space="preserve"> </w:t>
      </w:r>
      <w:bookmarkStart w:id="235" w:name="OLE_LINK231"/>
      <w:bookmarkStart w:id="236" w:name="OLE_LINK232"/>
      <w:r>
        <w:rPr>
          <w:rFonts w:hint="eastAsia"/>
        </w:rPr>
        <w:t>随机森林模型回归预测效果（决策树数目为</w:t>
      </w:r>
      <w:r>
        <w:t>50</w:t>
      </w:r>
      <w:r>
        <w:rPr>
          <w:rFonts w:hint="eastAsia"/>
        </w:rPr>
        <w:t>）</w:t>
      </w:r>
    </w:p>
    <w:bookmarkEnd w:id="235"/>
    <w:bookmarkEnd w:id="236"/>
    <w:p w:rsidR="00FF6F2B" w:rsidRDefault="00C135E1" w:rsidP="00C135E1">
      <w:pPr>
        <w:pStyle w:val="a"/>
      </w:pPr>
      <w:r>
        <w:t>F</w:t>
      </w:r>
      <w:r w:rsidR="00FF6F2B">
        <w:rPr>
          <w:rFonts w:hint="eastAsia"/>
        </w:rPr>
        <w:t>ig</w:t>
      </w:r>
      <w:r w:rsidR="00FF6F2B" w:rsidRPr="00C135E1">
        <w:rPr>
          <w:rFonts w:ascii="Arial" w:hAnsi="Arial" w:cs="Arial"/>
        </w:rPr>
        <w:t>.3.7</w:t>
      </w:r>
      <w:r w:rsidR="00FF6F2B">
        <w:t xml:space="preserve"> </w:t>
      </w:r>
      <w:r w:rsidR="00FF6F2B" w:rsidRPr="00555BB9">
        <w:t>The predictive effect</w:t>
      </w:r>
      <w:r w:rsidR="00FF6F2B">
        <w:t xml:space="preserve"> of </w:t>
      </w:r>
      <w:proofErr w:type="gramStart"/>
      <w:r w:rsidR="00FF6F2B">
        <w:t>RF</w:t>
      </w:r>
      <w:r w:rsidR="00FF6F2B" w:rsidRPr="00555BB9">
        <w:t>(</w:t>
      </w:r>
      <w:proofErr w:type="gramEnd"/>
      <w:r w:rsidR="00FF6F2B" w:rsidRPr="00555BB9">
        <w:t xml:space="preserve">number of decision trees is </w:t>
      </w:r>
      <w:r w:rsidR="00FF6F2B">
        <w:t>5</w:t>
      </w:r>
      <w:r w:rsidR="00FF6F2B" w:rsidRPr="00555BB9">
        <w:t>0)</w:t>
      </w:r>
    </w:p>
    <w:bookmarkEnd w:id="233"/>
    <w:bookmarkEnd w:id="234"/>
    <w:p w:rsidR="00C135E1" w:rsidRDefault="00C135E1" w:rsidP="002E0119">
      <w:pPr>
        <w:ind w:firstLineChars="200" w:firstLine="480"/>
      </w:pPr>
    </w:p>
    <w:p w:rsidR="00FF6F2B" w:rsidRDefault="00FF6F2B" w:rsidP="002E0119">
      <w:pPr>
        <w:ind w:firstLineChars="200" w:firstLine="480"/>
      </w:pPr>
      <w:r>
        <w:rPr>
          <w:rFonts w:hint="eastAsia"/>
        </w:rPr>
        <w:t>从图中可以看出，随机森林模型进行连续函数的回归分析时，效果要优于</w:t>
      </w:r>
      <w:r>
        <w:rPr>
          <w:rFonts w:hint="eastAsia"/>
        </w:rPr>
        <w:t>bagging</w:t>
      </w:r>
      <w:r>
        <w:rPr>
          <w:rFonts w:hint="eastAsia"/>
        </w:rPr>
        <w:t>思想</w:t>
      </w:r>
    </w:p>
    <w:p w:rsidR="00FF6F2B" w:rsidRDefault="002E0119" w:rsidP="002E0119">
      <w:pPr>
        <w:ind w:firstLineChars="200" w:firstLine="480"/>
      </w:pPr>
      <w:r>
        <w:rPr>
          <w:rFonts w:hint="eastAsia"/>
        </w:rPr>
        <w:t>（</w:t>
      </w:r>
      <w:r>
        <w:rPr>
          <w:rFonts w:hint="eastAsia"/>
        </w:rPr>
        <w:t>5</w:t>
      </w:r>
      <w:r>
        <w:rPr>
          <w:rFonts w:hint="eastAsia"/>
        </w:rPr>
        <w:t>）</w:t>
      </w:r>
      <w:r w:rsidR="00FF6F2B">
        <w:rPr>
          <w:rFonts w:hint="eastAsia"/>
        </w:rPr>
        <w:t>将决策树数量调整到</w:t>
      </w:r>
      <w:r w:rsidR="00FF6F2B">
        <w:rPr>
          <w:rFonts w:hint="eastAsia"/>
        </w:rPr>
        <w:t>20</w:t>
      </w:r>
      <w:r w:rsidR="00FF6F2B">
        <w:rPr>
          <w:rFonts w:hint="eastAsia"/>
        </w:rPr>
        <w:t>，随机森林模型预测结果如图</w:t>
      </w:r>
      <w:r w:rsidR="00FF6F2B">
        <w:rPr>
          <w:rFonts w:hint="eastAsia"/>
        </w:rPr>
        <w:t>3.8</w:t>
      </w:r>
      <w:r w:rsidR="00FF6F2B">
        <w:rPr>
          <w:rFonts w:hint="eastAsia"/>
        </w:rPr>
        <w:t>所示</w:t>
      </w:r>
      <w:r w:rsidR="00C135E1">
        <w:rPr>
          <w:rFonts w:hint="eastAsia"/>
        </w:rPr>
        <w:t>。</w:t>
      </w:r>
    </w:p>
    <w:p w:rsidR="00FF6F2B" w:rsidRDefault="00FF6F2B" w:rsidP="002E0119"/>
    <w:p w:rsidR="00FF6F2B" w:rsidRDefault="00FF6F2B" w:rsidP="00C135E1">
      <w:pPr>
        <w:pStyle w:val="a"/>
      </w:pPr>
      <w:r w:rsidRPr="00BE6A7D">
        <w:rPr>
          <w:noProof/>
        </w:rPr>
        <w:drawing>
          <wp:inline distT="0" distB="0" distL="0" distR="0" wp14:anchorId="4AD03735" wp14:editId="30E2C319">
            <wp:extent cx="3679825" cy="2512060"/>
            <wp:effectExtent l="0" t="0" r="0" b="0"/>
            <wp:docPr id="137" name="图片 14" descr="untitl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 descr="untitled"/>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79825" cy="2512060"/>
                    </a:xfrm>
                    <a:prstGeom prst="rect">
                      <a:avLst/>
                    </a:prstGeom>
                    <a:noFill/>
                    <a:ln>
                      <a:noFill/>
                    </a:ln>
                  </pic:spPr>
                </pic:pic>
              </a:graphicData>
            </a:graphic>
          </wp:inline>
        </w:drawing>
      </w:r>
    </w:p>
    <w:p w:rsidR="00FF6F2B" w:rsidRDefault="00FF6F2B" w:rsidP="00C135E1">
      <w:pPr>
        <w:pStyle w:val="a"/>
      </w:pPr>
      <w:r>
        <w:rPr>
          <w:rFonts w:hint="eastAsia"/>
        </w:rPr>
        <w:t>图</w:t>
      </w:r>
      <w:r w:rsidRPr="00C135E1">
        <w:rPr>
          <w:rFonts w:ascii="Arial" w:hAnsi="Arial" w:cs="Arial"/>
        </w:rPr>
        <w:t>3.7</w:t>
      </w:r>
      <w:r>
        <w:t xml:space="preserve"> </w:t>
      </w:r>
      <w:r>
        <w:rPr>
          <w:rFonts w:hint="eastAsia"/>
        </w:rPr>
        <w:t>随机森林模型回归预测效果（决策树数目为</w:t>
      </w:r>
      <w:r>
        <w:rPr>
          <w:rFonts w:hint="eastAsia"/>
        </w:rPr>
        <w:t>2</w:t>
      </w:r>
      <w:r>
        <w:t>0</w:t>
      </w:r>
      <w:r>
        <w:rPr>
          <w:rFonts w:hint="eastAsia"/>
        </w:rPr>
        <w:t>）</w:t>
      </w:r>
    </w:p>
    <w:p w:rsidR="00FF6F2B" w:rsidRDefault="00C135E1" w:rsidP="00C135E1">
      <w:pPr>
        <w:pStyle w:val="a"/>
      </w:pPr>
      <w:r>
        <w:t>F</w:t>
      </w:r>
      <w:r w:rsidR="00FF6F2B">
        <w:rPr>
          <w:rFonts w:hint="eastAsia"/>
        </w:rPr>
        <w:t>ig</w:t>
      </w:r>
      <w:r w:rsidR="00FF6F2B" w:rsidRPr="00C135E1">
        <w:rPr>
          <w:rFonts w:ascii="Arial" w:hAnsi="Arial" w:cs="Arial"/>
        </w:rPr>
        <w:t xml:space="preserve">.3.7 </w:t>
      </w:r>
      <w:r w:rsidR="00FF6F2B" w:rsidRPr="00555BB9">
        <w:t>The predictive effect</w:t>
      </w:r>
      <w:r w:rsidR="00FF6F2B">
        <w:t xml:space="preserve"> of </w:t>
      </w:r>
      <w:proofErr w:type="gramStart"/>
      <w:r w:rsidR="00FF6F2B">
        <w:t>RF</w:t>
      </w:r>
      <w:r w:rsidR="00FF6F2B" w:rsidRPr="00555BB9">
        <w:t>(</w:t>
      </w:r>
      <w:proofErr w:type="gramEnd"/>
      <w:r w:rsidR="00FF6F2B" w:rsidRPr="00555BB9">
        <w:t xml:space="preserve">number of decision trees is </w:t>
      </w:r>
      <w:r w:rsidR="00FF6F2B">
        <w:t>2</w:t>
      </w:r>
      <w:r w:rsidR="00FF6F2B" w:rsidRPr="00555BB9">
        <w:t>0)</w:t>
      </w:r>
    </w:p>
    <w:p w:rsidR="00C135E1" w:rsidRDefault="00C135E1" w:rsidP="002E0119"/>
    <w:p w:rsidR="00FF6F2B" w:rsidRDefault="00C135E1" w:rsidP="002E0119">
      <w:r>
        <w:rPr>
          <w:rFonts w:hint="eastAsia"/>
        </w:rPr>
        <w:t>由</w:t>
      </w:r>
      <w:r w:rsidR="00FF6F2B">
        <w:rPr>
          <w:rFonts w:hint="eastAsia"/>
        </w:rPr>
        <w:t>图可知，当决策树数量为</w:t>
      </w:r>
      <w:r w:rsidR="00FF6F2B">
        <w:rPr>
          <w:rFonts w:hint="eastAsia"/>
        </w:rPr>
        <w:t>20</w:t>
      </w:r>
      <w:r w:rsidR="00FF6F2B">
        <w:rPr>
          <w:rFonts w:hint="eastAsia"/>
        </w:rPr>
        <w:t>时，预测效果降低。</w:t>
      </w:r>
    </w:p>
    <w:p w:rsidR="00FF6F2B" w:rsidRDefault="002E0119" w:rsidP="002E0119">
      <w:pPr>
        <w:ind w:firstLineChars="200" w:firstLine="480"/>
      </w:pPr>
      <w:r>
        <w:rPr>
          <w:rFonts w:hint="eastAsia"/>
        </w:rPr>
        <w:t>（</w:t>
      </w:r>
      <w:r>
        <w:rPr>
          <w:rFonts w:hint="eastAsia"/>
        </w:rPr>
        <w:t>6</w:t>
      </w:r>
      <w:r>
        <w:rPr>
          <w:rFonts w:hint="eastAsia"/>
        </w:rPr>
        <w:t>）</w:t>
      </w:r>
      <w:r w:rsidR="00FF6F2B">
        <w:rPr>
          <w:rFonts w:hint="eastAsia"/>
        </w:rPr>
        <w:t>将决策树数量调整为</w:t>
      </w:r>
      <w:r w:rsidR="00FF6F2B">
        <w:rPr>
          <w:rFonts w:hint="eastAsia"/>
        </w:rPr>
        <w:t>200</w:t>
      </w:r>
      <w:r w:rsidR="00FF6F2B">
        <w:rPr>
          <w:rFonts w:hint="eastAsia"/>
        </w:rPr>
        <w:t>，预测结果如图</w:t>
      </w:r>
      <w:r w:rsidR="00FF6F2B">
        <w:rPr>
          <w:rFonts w:hint="eastAsia"/>
        </w:rPr>
        <w:t>3.9</w:t>
      </w:r>
      <w:r w:rsidR="00FF6F2B">
        <w:rPr>
          <w:rFonts w:hint="eastAsia"/>
        </w:rPr>
        <w:t>所示</w:t>
      </w:r>
      <w:r w:rsidR="00C135E1">
        <w:rPr>
          <w:rFonts w:hint="eastAsia"/>
        </w:rPr>
        <w:t>。</w:t>
      </w:r>
    </w:p>
    <w:p w:rsidR="00FF6F2B" w:rsidRDefault="00FF6F2B" w:rsidP="00C135E1">
      <w:pPr>
        <w:pStyle w:val="a"/>
      </w:pPr>
      <w:r w:rsidRPr="00BE6A7D">
        <w:rPr>
          <w:noProof/>
        </w:rPr>
        <w:lastRenderedPageBreak/>
        <w:drawing>
          <wp:inline distT="0" distB="0" distL="0" distR="0" wp14:anchorId="06635D91" wp14:editId="2D094218">
            <wp:extent cx="3679825" cy="2512060"/>
            <wp:effectExtent l="0" t="0" r="0" b="0"/>
            <wp:docPr id="138" name="图片 15" descr="untitl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 descr="untitled"/>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79825" cy="2512060"/>
                    </a:xfrm>
                    <a:prstGeom prst="rect">
                      <a:avLst/>
                    </a:prstGeom>
                    <a:noFill/>
                    <a:ln>
                      <a:noFill/>
                    </a:ln>
                  </pic:spPr>
                </pic:pic>
              </a:graphicData>
            </a:graphic>
          </wp:inline>
        </w:drawing>
      </w:r>
    </w:p>
    <w:p w:rsidR="00FF6F2B" w:rsidRDefault="00FF6F2B" w:rsidP="00C135E1">
      <w:pPr>
        <w:pStyle w:val="a"/>
      </w:pPr>
      <w:r>
        <w:rPr>
          <w:rFonts w:hint="eastAsia"/>
        </w:rPr>
        <w:t>图</w:t>
      </w:r>
      <w:r w:rsidRPr="00C135E1">
        <w:rPr>
          <w:rFonts w:ascii="Arial" w:hAnsi="Arial" w:cs="Arial"/>
        </w:rPr>
        <w:t>3.7</w:t>
      </w:r>
      <w:r>
        <w:t xml:space="preserve"> </w:t>
      </w:r>
      <w:r>
        <w:rPr>
          <w:rFonts w:hint="eastAsia"/>
        </w:rPr>
        <w:t>随机森林模型回归预测效果（决策树数目为</w:t>
      </w:r>
      <w:r>
        <w:t>200</w:t>
      </w:r>
      <w:r>
        <w:rPr>
          <w:rFonts w:hint="eastAsia"/>
        </w:rPr>
        <w:t>）</w:t>
      </w:r>
    </w:p>
    <w:p w:rsidR="002E0119" w:rsidRDefault="00C135E1" w:rsidP="00C135E1">
      <w:pPr>
        <w:pStyle w:val="a"/>
      </w:pPr>
      <w:r>
        <w:t>F</w:t>
      </w:r>
      <w:r w:rsidR="00FF6F2B">
        <w:rPr>
          <w:rFonts w:hint="eastAsia"/>
        </w:rPr>
        <w:t>ig</w:t>
      </w:r>
      <w:r w:rsidR="00FF6F2B" w:rsidRPr="00C135E1">
        <w:rPr>
          <w:rFonts w:ascii="Arial" w:hAnsi="Arial" w:cs="Arial"/>
        </w:rPr>
        <w:t xml:space="preserve">.3.7 </w:t>
      </w:r>
      <w:r w:rsidR="00FF6F2B" w:rsidRPr="00555BB9">
        <w:t>The predictive effect</w:t>
      </w:r>
      <w:r w:rsidR="00FF6F2B">
        <w:t xml:space="preserve"> of </w:t>
      </w:r>
      <w:proofErr w:type="gramStart"/>
      <w:r w:rsidR="00FF6F2B">
        <w:t>RF</w:t>
      </w:r>
      <w:r w:rsidR="00FF6F2B" w:rsidRPr="00555BB9">
        <w:t>(</w:t>
      </w:r>
      <w:proofErr w:type="gramEnd"/>
      <w:r w:rsidR="00FF6F2B" w:rsidRPr="00555BB9">
        <w:t xml:space="preserve">number of decision trees is </w:t>
      </w:r>
      <w:r w:rsidR="00FF6F2B">
        <w:t>20</w:t>
      </w:r>
      <w:r w:rsidR="00FF6F2B" w:rsidRPr="00555BB9">
        <w:t>0)</w:t>
      </w:r>
    </w:p>
    <w:p w:rsidR="00C135E1" w:rsidRPr="00EE7E23" w:rsidRDefault="00EE7E23" w:rsidP="002E0119">
      <w:pPr>
        <w:ind w:firstLineChars="200" w:firstLine="480"/>
      </w:pPr>
      <w:r>
        <w:rPr>
          <w:rFonts w:hint="eastAsia"/>
        </w:rPr>
        <w:t>从图中可知，当决策树数量为</w:t>
      </w:r>
      <w:r>
        <w:rPr>
          <w:rFonts w:hint="eastAsia"/>
        </w:rPr>
        <w:t>200</w:t>
      </w:r>
      <w:r>
        <w:rPr>
          <w:rFonts w:hint="eastAsia"/>
        </w:rPr>
        <w:t>时，预测效果与决策树数量为</w:t>
      </w:r>
      <w:r>
        <w:rPr>
          <w:rFonts w:hint="eastAsia"/>
        </w:rPr>
        <w:t>50</w:t>
      </w:r>
      <w:r>
        <w:rPr>
          <w:rFonts w:hint="eastAsia"/>
        </w:rPr>
        <w:t>时差不多。我们可以得出结论：当决策树达到一定数量时，预测结果不会进一步优化。</w:t>
      </w:r>
    </w:p>
    <w:p w:rsidR="001D0EFF" w:rsidRDefault="00EE7E23" w:rsidP="002E0119">
      <w:pPr>
        <w:pStyle w:val="Heading2"/>
        <w:spacing w:before="163"/>
      </w:pPr>
      <w:bookmarkStart w:id="237" w:name="_Toc41489326"/>
      <w:r>
        <w:t>3</w:t>
      </w:r>
      <w:r w:rsidR="001B5EC6">
        <w:t>.</w:t>
      </w:r>
      <w:r>
        <w:t>2</w:t>
      </w:r>
      <w:r>
        <w:rPr>
          <w:rFonts w:hint="eastAsia"/>
        </w:rPr>
        <w:t>处理分类问题的</w:t>
      </w:r>
      <w:r w:rsidR="001B5EC6">
        <w:rPr>
          <w:rFonts w:hint="eastAsia"/>
        </w:rPr>
        <w:t>数学原理</w:t>
      </w:r>
      <w:bookmarkEnd w:id="237"/>
    </w:p>
    <w:p w:rsidR="001D0EFF" w:rsidRDefault="001B5EC6" w:rsidP="002E0119">
      <w:pPr>
        <w:ind w:firstLineChars="200" w:firstLine="480"/>
      </w:pPr>
      <w:r>
        <w:t>用于分类的梯度提升与回归情况非常相似。但是，树木的总和</w:t>
      </w:r>
      <m:oMath>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hint="eastAsia"/>
              </w:rPr>
              <m:t>m</m:t>
            </m:r>
          </m:sub>
        </m:sSub>
        <m:d>
          <m:dPr>
            <m:ctrlPr>
              <w:rPr>
                <w:rFonts w:ascii="Cambria Math" w:hAnsi="Cambria Math"/>
                <w:i/>
              </w:rPr>
            </m:ctrlPr>
          </m:dPr>
          <m:e>
            <m:r>
              <w:rPr>
                <w:rFonts w:ascii="Cambria Math" w:hAnsi="Cambria Math" w:hint="eastAsia"/>
              </w:rPr>
              <m:t>x</m:t>
            </m:r>
            <m:ctrlPr>
              <w:rPr>
                <w:rFonts w:ascii="Cambria Math" w:hAnsi="Cambria Math" w:hint="eastAsia"/>
                <w:i/>
              </w:rPr>
            </m:ctrlPr>
          </m:e>
        </m:d>
      </m:oMath>
      <w:r>
        <w:t>与预测不是同</w:t>
      </w:r>
      <w:r>
        <w:rPr>
          <w:rFonts w:hint="eastAsia"/>
        </w:rPr>
        <w:t>类</w:t>
      </w:r>
      <w:r>
        <w:t>的：因为</w:t>
      </w:r>
      <w:r>
        <w:rPr>
          <w:rFonts w:hint="eastAsia"/>
        </w:rPr>
        <w:t>回归分析必须</w:t>
      </w:r>
      <w:r>
        <w:t>预测连续的值。</w:t>
      </w:r>
    </w:p>
    <w:p w:rsidR="001D0EFF" w:rsidRDefault="001B5EC6" w:rsidP="002E0119">
      <w:r>
        <w:t>从值的映射</w:t>
      </w:r>
      <w:r>
        <w:t xml:space="preserve"> </w:t>
      </w:r>
      <m:oMath>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hint="eastAsia"/>
              </w:rPr>
              <m:t>m</m:t>
            </m:r>
          </m:sub>
        </m:sSub>
        <m:d>
          <m:dPr>
            <m:ctrlPr>
              <w:rPr>
                <w:rFonts w:ascii="Cambria Math" w:hAnsi="Cambria Math"/>
                <w:i/>
              </w:rPr>
            </m:ctrlPr>
          </m:dPr>
          <m:e>
            <m:r>
              <w:rPr>
                <w:rFonts w:ascii="Cambria Math" w:hAnsi="Cambria Math" w:hint="eastAsia"/>
              </w:rPr>
              <m:t>x</m:t>
            </m:r>
            <m:ctrlPr>
              <w:rPr>
                <w:rFonts w:ascii="Cambria Math" w:hAnsi="Cambria Math" w:hint="eastAsia"/>
                <w:i/>
              </w:rPr>
            </m:ctrlPr>
          </m:e>
        </m:d>
      </m:oMath>
      <w:r>
        <w:t>一个类别或一个概率取决于损失</w:t>
      </w:r>
      <w:r>
        <w:rPr>
          <w:rFonts w:hint="eastAsia"/>
        </w:rPr>
        <w:t>值</w:t>
      </w:r>
      <w:r>
        <w:t>。对于</w:t>
      </w:r>
      <w:r>
        <w:rPr>
          <w:rFonts w:hint="eastAsia"/>
        </w:rPr>
        <w:t>损失值</w:t>
      </w:r>
      <w:r>
        <w:t>（或对数损失），</w:t>
      </w:r>
      <w:r>
        <w:t xml:space="preserve"> </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oMath>
      <w:r>
        <w:t>属于正类被建模为</w:t>
      </w:r>
    </w:p>
    <w:p w:rsidR="001D0EFF" w:rsidRDefault="001B5EC6" w:rsidP="00C135E1">
      <w:pPr>
        <w:pStyle w:val="a0"/>
        <w:rPr>
          <w:vertAlign w:val="subscript"/>
        </w:rPr>
      </w:pPr>
      <m:oMath>
        <m:r>
          <w:rPr>
            <w:rFonts w:hint="eastAsia"/>
          </w:rPr>
          <m:t>p</m:t>
        </m:r>
        <m:d>
          <m:dPr>
            <m:ctrlPr/>
          </m:dPr>
          <m:e>
            <m:sSub>
              <m:sSubPr>
                <m:ctrlPr/>
              </m:sSubPr>
              <m:e>
                <m:r>
                  <w:rPr>
                    <w:rFonts w:hint="eastAsia"/>
                  </w:rPr>
                  <m:t>y</m:t>
                </m:r>
              </m:e>
              <m:sub>
                <m:r>
                  <w:rPr>
                    <w:rFonts w:hint="eastAsia"/>
                  </w:rPr>
                  <m:t>i</m:t>
                </m:r>
              </m:sub>
            </m:sSub>
            <m:r>
              <m:rPr>
                <m:sty m:val="p"/>
              </m:rPr>
              <m:t>=1|</m:t>
            </m:r>
            <m:sSub>
              <m:sSubPr>
                <m:ctrlPr/>
              </m:sSubPr>
              <m:e>
                <m:r>
                  <m:t>x</m:t>
                </m:r>
              </m:e>
              <m:sub>
                <m:r>
                  <m:t>i</m:t>
                </m:r>
              </m:sub>
            </m:sSub>
          </m:e>
        </m:d>
        <m:r>
          <m:rPr>
            <m:sty m:val="p"/>
          </m:rPr>
          <m:t>=</m:t>
        </m:r>
        <m:r>
          <m:t>σ</m:t>
        </m:r>
        <m:d>
          <m:dPr>
            <m:ctrlPr/>
          </m:dPr>
          <m:e>
            <m:sSub>
              <m:sSubPr>
                <m:ctrlPr/>
              </m:sSubPr>
              <m:e>
                <m:r>
                  <m:t>F</m:t>
                </m:r>
              </m:e>
              <m:sub>
                <m:r>
                  <m:t>M</m:t>
                </m:r>
              </m:sub>
            </m:sSub>
            <m:d>
              <m:dPr>
                <m:ctrlPr/>
              </m:dPr>
              <m:e>
                <m:sSub>
                  <m:sSubPr>
                    <m:ctrlPr/>
                  </m:sSubPr>
                  <m:e>
                    <m:r>
                      <w:rPr>
                        <w:rFonts w:hint="eastAsia"/>
                      </w:rPr>
                      <m:t>x</m:t>
                    </m:r>
                  </m:e>
                  <m:sub>
                    <m:r>
                      <m:t>i</m:t>
                    </m:r>
                  </m:sub>
                </m:sSub>
              </m:e>
            </m:d>
          </m:e>
        </m:d>
      </m:oMath>
      <w:r w:rsidR="00C135E1">
        <w:rPr>
          <w:rFonts w:ascii="SimSun" w:eastAsia="SimSun" w:hAnsi="SimSun" w:hint="eastAsia"/>
        </w:rPr>
        <w:t xml:space="preserve"> </w:t>
      </w:r>
      <w:r w:rsidR="00C135E1">
        <w:rPr>
          <w:rFonts w:ascii="SimSun" w:eastAsia="SimSun" w:hAnsi="SimSun"/>
        </w:rPr>
        <w:t xml:space="preserve">                   </w:t>
      </w:r>
      <w:r w:rsidR="00C135E1">
        <w:rPr>
          <w:rFonts w:ascii="SimSun" w:eastAsia="SimSun" w:hAnsi="SimSun" w:hint="eastAsia"/>
        </w:rPr>
        <w:t>（</w:t>
      </w:r>
      <w:r w:rsidR="00C135E1">
        <w:rPr>
          <w:rFonts w:hint="eastAsia"/>
        </w:rPr>
        <w:t>4</w:t>
      </w:r>
      <w:r w:rsidR="00C135E1">
        <w:t>.1</w:t>
      </w:r>
      <w:r w:rsidR="00C135E1">
        <w:rPr>
          <w:rFonts w:ascii="SimSun" w:eastAsia="SimSun" w:hAnsi="SimSun" w:hint="eastAsia"/>
        </w:rPr>
        <w:t>）</w:t>
      </w:r>
    </w:p>
    <w:p w:rsidR="001D0EFF" w:rsidRDefault="001B5EC6" w:rsidP="002E0119">
      <w:pPr>
        <w:ind w:firstLineChars="200" w:firstLine="480"/>
      </w:pPr>
      <w:r>
        <w:rPr>
          <w:rFonts w:hint="eastAsia"/>
        </w:rPr>
        <w:t>对于多重分类，</w:t>
      </w:r>
      <w:r>
        <w:rPr>
          <w:rFonts w:hint="eastAsia"/>
        </w:rPr>
        <w:t>K</w:t>
      </w:r>
      <w:r>
        <w:rPr>
          <w:rFonts w:hint="eastAsia"/>
        </w:rPr>
        <w:t>棵树取决于每一个</w:t>
      </w:r>
      <w:r>
        <w:rPr>
          <w:rFonts w:hint="eastAsia"/>
        </w:rPr>
        <w:t>m</w:t>
      </w:r>
      <w:r>
        <w:rPr>
          <w:rFonts w:hint="eastAsia"/>
        </w:rPr>
        <w:t>的迭代次数。</w:t>
      </w:r>
    </w:p>
    <w:p w:rsidR="001D0EFF" w:rsidRDefault="001B5EC6" w:rsidP="002E0119">
      <w:pPr>
        <w:ind w:firstLineChars="200" w:firstLine="480"/>
      </w:pPr>
      <w:r>
        <w:t>请注意，即使对于分类任务，</w:t>
      </w:r>
      <m:oMath>
        <m:sSub>
          <m:sSubPr>
            <m:ctrlPr>
              <w:rPr>
                <w:rFonts w:ascii="Cambria Math" w:hAnsi="Cambria Math"/>
                <w:i/>
              </w:rPr>
            </m:ctrlPr>
          </m:sSubPr>
          <m:e>
            <m:r>
              <w:rPr>
                <w:rFonts w:ascii="Cambria Math" w:hAnsi="Cambria Math" w:cs="Cambria Math"/>
              </w:rPr>
              <m:t>h</m:t>
            </m:r>
          </m:e>
          <m:sub>
            <m:r>
              <w:rPr>
                <w:rFonts w:ascii="Cambria Math" w:hAnsi="Cambria Math" w:hint="eastAsia"/>
              </w:rPr>
              <m:t>m</m:t>
            </m:r>
          </m:sub>
        </m:sSub>
      </m:oMath>
      <w:r>
        <w:t xml:space="preserve"> </w:t>
      </w:r>
      <w:r>
        <w:t>子估算器仍然是回归器，而不是分类器。这是因为训练了子估计量以预测（负）梯度，该梯度始终是连续量。</w:t>
      </w:r>
    </w:p>
    <w:p w:rsidR="001D0EFF" w:rsidRDefault="001B5EC6" w:rsidP="002E0119">
      <w:r>
        <w:rPr>
          <w:rFonts w:hint="eastAsia"/>
        </w:rPr>
        <w:t>分类问题的损失值可以用以下几种方法计算：</w:t>
      </w:r>
    </w:p>
    <w:p w:rsidR="001D0EFF" w:rsidRDefault="001B5EC6" w:rsidP="002E0119">
      <w:pPr>
        <w:ind w:firstLineChars="200" w:firstLine="480"/>
      </w:pPr>
      <w:r>
        <w:rPr>
          <w:rFonts w:hint="eastAsia"/>
        </w:rPr>
        <w:t>（</w:t>
      </w:r>
      <w:r>
        <w:rPr>
          <w:rFonts w:hint="eastAsia"/>
        </w:rPr>
        <w:t>1</w:t>
      </w:r>
      <w:r>
        <w:rPr>
          <w:rFonts w:hint="eastAsia"/>
        </w:rPr>
        <w:t>）</w:t>
      </w:r>
      <w:r>
        <w:t>二项式偏差：二元分类的负二项式对数似然损失函数（提供概率估计）。初始模型由对数比值比给出。</w:t>
      </w:r>
    </w:p>
    <w:p w:rsidR="001D0EFF" w:rsidRDefault="001B5EC6" w:rsidP="002E0119">
      <w:pPr>
        <w:ind w:firstLineChars="200" w:firstLine="480"/>
      </w:pPr>
      <w:r>
        <w:rPr>
          <w:rFonts w:hint="eastAsia"/>
        </w:rPr>
        <w:t>（</w:t>
      </w:r>
      <w:r>
        <w:t>2</w:t>
      </w:r>
      <w:r>
        <w:rPr>
          <w:rFonts w:hint="eastAsia"/>
        </w:rPr>
        <w:t>）</w:t>
      </w:r>
      <w:r>
        <w:t>多项式偏差：具有互斥类的多类分类的负多项式对数似然损失函数</w:t>
      </w:r>
      <w:r>
        <w:t xml:space="preserve"> </w:t>
      </w:r>
      <w:r>
        <w:rPr>
          <w:rFonts w:hint="eastAsia"/>
        </w:rPr>
        <w:t>，</w:t>
      </w:r>
      <w:r>
        <w:t>它提供了概率估计。初始模型由每个类别的先验概率给出。在每次迭代中，</w:t>
      </w:r>
      <w:r>
        <w:rPr>
          <w:rFonts w:hint="eastAsia"/>
        </w:rPr>
        <w:t>类的数目</w:t>
      </w:r>
      <w:r>
        <w:t>都必须构建回归树。</w:t>
      </w:r>
    </w:p>
    <w:p w:rsidR="00FF6F2B" w:rsidRDefault="00EE7E23" w:rsidP="002E0119">
      <w:pPr>
        <w:pStyle w:val="Heading2"/>
        <w:spacing w:before="163"/>
      </w:pPr>
      <w:bookmarkStart w:id="238" w:name="_Toc41489327"/>
      <w:r>
        <w:lastRenderedPageBreak/>
        <w:t>3</w:t>
      </w:r>
      <w:r w:rsidR="00FF6F2B">
        <w:t>.2</w:t>
      </w:r>
      <w:r>
        <w:t>.1</w:t>
      </w:r>
      <w:r w:rsidR="00FF6F2B">
        <w:rPr>
          <w:rFonts w:hint="eastAsia"/>
        </w:rPr>
        <w:t>实例分析</w:t>
      </w:r>
      <w:bookmarkEnd w:id="238"/>
    </w:p>
    <w:p w:rsidR="00FF6F2B" w:rsidRDefault="00FF6F2B" w:rsidP="002E0119">
      <w:pPr>
        <w:ind w:firstLineChars="200" w:firstLine="480"/>
      </w:pPr>
      <w:r>
        <w:rPr>
          <w:rFonts w:hint="eastAsia"/>
        </w:rPr>
        <w:t>使用随机森林算法构造的分类器对鸢尾花种类的预测，通过分析花萼的长度与宽度两种特征变量对鸢尾花的种类进行分类。模型构造过程如下：</w:t>
      </w:r>
    </w:p>
    <w:p w:rsidR="00FF6F2B" w:rsidRDefault="002E0119" w:rsidP="002E0119">
      <w:pPr>
        <w:ind w:firstLineChars="200" w:firstLine="480"/>
      </w:pPr>
      <w:r>
        <w:rPr>
          <w:rFonts w:hint="eastAsia"/>
        </w:rPr>
        <w:t>（</w:t>
      </w:r>
      <w:r>
        <w:rPr>
          <w:rFonts w:hint="eastAsia"/>
        </w:rPr>
        <w:t>1</w:t>
      </w:r>
      <w:r>
        <w:rPr>
          <w:rFonts w:hint="eastAsia"/>
        </w:rPr>
        <w:t>）</w:t>
      </w:r>
      <w:r w:rsidR="00FF6F2B">
        <w:rPr>
          <w:rFonts w:hint="eastAsia"/>
        </w:rPr>
        <w:t>先使用决策树模型对鸢尾花类别进行分类，选取树木最大深度为</w:t>
      </w:r>
      <w:r w:rsidR="00FF6F2B">
        <w:rPr>
          <w:rFonts w:hint="eastAsia"/>
        </w:rPr>
        <w:t>4</w:t>
      </w:r>
      <w:r w:rsidR="00FF6F2B">
        <w:rPr>
          <w:rFonts w:hint="eastAsia"/>
        </w:rPr>
        <w:t>，特征划分标准为</w:t>
      </w:r>
      <w:proofErr w:type="spellStart"/>
      <w:r w:rsidR="00FF6F2B">
        <w:rPr>
          <w:rFonts w:hint="eastAsia"/>
        </w:rPr>
        <w:t>gini</w:t>
      </w:r>
      <w:proofErr w:type="spellEnd"/>
      <w:r w:rsidR="00FF6F2B">
        <w:rPr>
          <w:rFonts w:hint="eastAsia"/>
        </w:rPr>
        <w:t>系数进行，百分之七十五的数据作为训练集，百分之二十五的数据作为测试集。</w:t>
      </w:r>
    </w:p>
    <w:p w:rsidR="00FF6F2B" w:rsidRDefault="002E0119" w:rsidP="002E0119">
      <w:pPr>
        <w:ind w:firstLineChars="200" w:firstLine="480"/>
      </w:pPr>
      <w:r>
        <w:rPr>
          <w:rFonts w:hint="eastAsia"/>
        </w:rPr>
        <w:t>（</w:t>
      </w:r>
      <w:r>
        <w:rPr>
          <w:rFonts w:hint="eastAsia"/>
        </w:rPr>
        <w:t>2</w:t>
      </w:r>
      <w:r>
        <w:rPr>
          <w:rFonts w:hint="eastAsia"/>
        </w:rPr>
        <w:t>）</w:t>
      </w:r>
      <w:r w:rsidR="00FF6F2B">
        <w:rPr>
          <w:rFonts w:hint="eastAsia"/>
        </w:rPr>
        <w:t>对决策树模型进行评分，得出结果为</w:t>
      </w:r>
      <w:r w:rsidR="00FF6F2B">
        <w:rPr>
          <w:rFonts w:hint="eastAsia"/>
        </w:rPr>
        <w:t>0.93</w:t>
      </w:r>
      <w:r w:rsidR="00FF6F2B">
        <w:rPr>
          <w:rFonts w:hint="eastAsia"/>
        </w:rPr>
        <w:t>。</w:t>
      </w:r>
    </w:p>
    <w:p w:rsidR="00FF6F2B" w:rsidRDefault="002E0119" w:rsidP="002E0119">
      <w:pPr>
        <w:ind w:firstLineChars="200" w:firstLine="480"/>
      </w:pPr>
      <w:r>
        <w:rPr>
          <w:rFonts w:hint="eastAsia"/>
        </w:rPr>
        <w:t>（</w:t>
      </w:r>
      <w:r>
        <w:rPr>
          <w:rFonts w:hint="eastAsia"/>
        </w:rPr>
        <w:t>3</w:t>
      </w:r>
      <w:r>
        <w:rPr>
          <w:rFonts w:hint="eastAsia"/>
        </w:rPr>
        <w:t>）</w:t>
      </w:r>
      <w:r w:rsidR="00FF6F2B">
        <w:rPr>
          <w:rFonts w:hint="eastAsia"/>
        </w:rPr>
        <w:t>依次检验决策树的不同深度时的错误率大小，如图</w:t>
      </w:r>
      <w:r w:rsidR="00FF6F2B">
        <w:rPr>
          <w:rFonts w:hint="eastAsia"/>
        </w:rPr>
        <w:t>4.1</w:t>
      </w:r>
      <w:r w:rsidR="00FF6F2B">
        <w:rPr>
          <w:rFonts w:hint="eastAsia"/>
        </w:rPr>
        <w:t>所示</w:t>
      </w:r>
      <w:r w:rsidR="00C135E1">
        <w:rPr>
          <w:rFonts w:hint="eastAsia"/>
        </w:rPr>
        <w:t>。</w:t>
      </w:r>
    </w:p>
    <w:p w:rsidR="00FF6F2B" w:rsidRDefault="00FF6F2B" w:rsidP="00C135E1">
      <w:pPr>
        <w:pStyle w:val="a"/>
      </w:pPr>
      <w:r w:rsidRPr="00BE6A7D">
        <w:rPr>
          <w:noProof/>
        </w:rPr>
        <w:drawing>
          <wp:inline distT="0" distB="0" distL="0" distR="0" wp14:anchorId="2731FCE5" wp14:editId="43BFAD38">
            <wp:extent cx="3756660" cy="2720975"/>
            <wp:effectExtent l="0" t="0" r="0" b="0"/>
            <wp:docPr id="148" name="图片 17" descr="untitl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7" descr="untitled"/>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56660" cy="2720975"/>
                    </a:xfrm>
                    <a:prstGeom prst="rect">
                      <a:avLst/>
                    </a:prstGeom>
                    <a:noFill/>
                    <a:ln>
                      <a:noFill/>
                    </a:ln>
                  </pic:spPr>
                </pic:pic>
              </a:graphicData>
            </a:graphic>
          </wp:inline>
        </w:drawing>
      </w:r>
    </w:p>
    <w:p w:rsidR="00FF6F2B" w:rsidRDefault="00FF6F2B" w:rsidP="00C135E1">
      <w:pPr>
        <w:pStyle w:val="a"/>
      </w:pPr>
      <w:bookmarkStart w:id="239" w:name="OLE_LINK237"/>
      <w:bookmarkStart w:id="240" w:name="OLE_LINK238"/>
      <w:r>
        <w:rPr>
          <w:rFonts w:hint="eastAsia"/>
        </w:rPr>
        <w:t>图</w:t>
      </w:r>
      <w:r w:rsidRPr="00C135E1">
        <w:rPr>
          <w:rFonts w:ascii="Arial" w:hAnsi="Arial" w:cs="Arial"/>
        </w:rPr>
        <w:t>4.1</w:t>
      </w:r>
      <w:r>
        <w:t xml:space="preserve"> </w:t>
      </w:r>
      <w:r>
        <w:rPr>
          <w:rFonts w:hint="eastAsia"/>
        </w:rPr>
        <w:t>决策树深度与错误率的关系</w:t>
      </w:r>
    </w:p>
    <w:bookmarkEnd w:id="239"/>
    <w:bookmarkEnd w:id="240"/>
    <w:p w:rsidR="00FF6F2B" w:rsidRDefault="00FF6F2B" w:rsidP="00C135E1">
      <w:pPr>
        <w:pStyle w:val="a"/>
      </w:pPr>
      <w:r w:rsidRPr="00555BB9">
        <w:t>Fig</w:t>
      </w:r>
      <w:r w:rsidRPr="00C135E1">
        <w:rPr>
          <w:rFonts w:ascii="Arial" w:hAnsi="Arial" w:cs="Arial"/>
        </w:rPr>
        <w:t>. 4.1</w:t>
      </w:r>
      <w:r w:rsidRPr="00555BB9">
        <w:t xml:space="preserve"> relation between decision tree depth and error rate</w:t>
      </w:r>
    </w:p>
    <w:p w:rsidR="00C135E1" w:rsidRDefault="00C135E1" w:rsidP="00C135E1">
      <w:pPr>
        <w:pStyle w:val="a"/>
      </w:pPr>
    </w:p>
    <w:p w:rsidR="00FF6F2B" w:rsidRDefault="002E0119" w:rsidP="002E0119">
      <w:pPr>
        <w:ind w:firstLineChars="200" w:firstLine="480"/>
      </w:pPr>
      <w:r>
        <w:rPr>
          <w:rFonts w:hint="eastAsia"/>
        </w:rPr>
        <w:t>（</w:t>
      </w:r>
      <w:r>
        <w:rPr>
          <w:rFonts w:hint="eastAsia"/>
        </w:rPr>
        <w:t>5</w:t>
      </w:r>
      <w:r>
        <w:rPr>
          <w:rFonts w:hint="eastAsia"/>
        </w:rPr>
        <w:t>）</w:t>
      </w:r>
      <w:r w:rsidR="00FF6F2B">
        <w:rPr>
          <w:rFonts w:hint="eastAsia"/>
        </w:rPr>
        <w:t>使用随机森林模型进行预测，然后对比决策树数量不同时的准确率大小。设定决策树数量为</w:t>
      </w:r>
      <w:r w:rsidR="00FF6F2B">
        <w:rPr>
          <w:rFonts w:hint="eastAsia"/>
        </w:rPr>
        <w:t>10</w:t>
      </w:r>
      <w:r w:rsidR="00FF6F2B">
        <w:rPr>
          <w:rFonts w:hint="eastAsia"/>
        </w:rPr>
        <w:t>，得分为</w:t>
      </w:r>
      <w:r w:rsidR="00FF6F2B">
        <w:rPr>
          <w:rFonts w:hint="eastAsia"/>
        </w:rPr>
        <w:t>0.98</w:t>
      </w:r>
      <w:r w:rsidR="00FF6F2B">
        <w:rPr>
          <w:rFonts w:hint="eastAsia"/>
        </w:rPr>
        <w:t>。这个效果要高于单颗决策树的预测效果。</w:t>
      </w:r>
    </w:p>
    <w:p w:rsidR="00FF6F2B" w:rsidRDefault="002E0119" w:rsidP="002E0119">
      <w:pPr>
        <w:ind w:firstLineChars="250" w:firstLine="600"/>
      </w:pPr>
      <w:r>
        <w:rPr>
          <w:rFonts w:hint="eastAsia"/>
        </w:rPr>
        <w:t>（</w:t>
      </w:r>
      <w:r>
        <w:rPr>
          <w:rFonts w:hint="eastAsia"/>
        </w:rPr>
        <w:t>6</w:t>
      </w:r>
      <w:r>
        <w:rPr>
          <w:rFonts w:hint="eastAsia"/>
        </w:rPr>
        <w:t>）</w:t>
      </w:r>
      <w:r w:rsidR="00FF6F2B">
        <w:rPr>
          <w:rFonts w:hint="eastAsia"/>
        </w:rPr>
        <w:t>计算特征向量影响花瓣类型的程度，如图</w:t>
      </w:r>
      <w:r w:rsidR="00FF6F2B">
        <w:rPr>
          <w:rFonts w:hint="eastAsia"/>
        </w:rPr>
        <w:t>4.2</w:t>
      </w:r>
      <w:r w:rsidR="00FF6F2B">
        <w:rPr>
          <w:rFonts w:hint="eastAsia"/>
        </w:rPr>
        <w:t>所示</w:t>
      </w:r>
      <w:r w:rsidR="00C135E1">
        <w:rPr>
          <w:rFonts w:hint="eastAsia"/>
        </w:rPr>
        <w:t>。</w:t>
      </w:r>
    </w:p>
    <w:p w:rsidR="00C135E1" w:rsidRDefault="00C135E1" w:rsidP="002E0119">
      <w:pPr>
        <w:ind w:firstLineChars="250" w:firstLine="600"/>
      </w:pPr>
    </w:p>
    <w:p w:rsidR="00FF6F2B" w:rsidRDefault="00FF6F2B" w:rsidP="00C135E1">
      <w:pPr>
        <w:pStyle w:val="a"/>
      </w:pPr>
      <w:r w:rsidRPr="00F34229">
        <w:rPr>
          <w:noProof/>
        </w:rPr>
        <w:drawing>
          <wp:inline distT="0" distB="0" distL="0" distR="0" wp14:anchorId="2B650786" wp14:editId="5DDE72C6">
            <wp:extent cx="2654935" cy="650240"/>
            <wp:effectExtent l="0" t="0" r="0" b="0"/>
            <wp:docPr id="149" name="图片 4" descr="手机屏幕截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descr="手机屏幕截图&#10;&#10;描述已自动生成"/>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4935" cy="650240"/>
                    </a:xfrm>
                    <a:prstGeom prst="rect">
                      <a:avLst/>
                    </a:prstGeom>
                    <a:noFill/>
                    <a:ln>
                      <a:noFill/>
                    </a:ln>
                  </pic:spPr>
                </pic:pic>
              </a:graphicData>
            </a:graphic>
          </wp:inline>
        </w:drawing>
      </w:r>
    </w:p>
    <w:p w:rsidR="00FF6F2B" w:rsidRDefault="00FF6F2B" w:rsidP="00C135E1">
      <w:pPr>
        <w:pStyle w:val="a"/>
      </w:pPr>
      <w:r>
        <w:rPr>
          <w:rFonts w:hint="eastAsia"/>
        </w:rPr>
        <w:t>图</w:t>
      </w:r>
      <w:r w:rsidRPr="00C135E1">
        <w:rPr>
          <w:rFonts w:ascii="Arial" w:hAnsi="Arial" w:cs="Arial"/>
        </w:rPr>
        <w:t xml:space="preserve">4.2 </w:t>
      </w:r>
      <w:r>
        <w:rPr>
          <w:rFonts w:hint="eastAsia"/>
        </w:rPr>
        <w:t>特征向量重要性大小</w:t>
      </w:r>
    </w:p>
    <w:p w:rsidR="00FF6F2B" w:rsidRDefault="00FF6F2B" w:rsidP="00C135E1">
      <w:pPr>
        <w:pStyle w:val="a"/>
      </w:pPr>
      <w:r w:rsidRPr="00555BB9">
        <w:t>Fig</w:t>
      </w:r>
      <w:r w:rsidRPr="00C135E1">
        <w:rPr>
          <w:rFonts w:ascii="Arial" w:hAnsi="Arial" w:cs="Arial"/>
        </w:rPr>
        <w:t>.4.2</w:t>
      </w:r>
      <w:r w:rsidRPr="00555BB9">
        <w:t xml:space="preserve"> importance of feature vectors</w:t>
      </w:r>
    </w:p>
    <w:p w:rsidR="00C135E1" w:rsidRDefault="00C135E1" w:rsidP="00C135E1">
      <w:pPr>
        <w:pStyle w:val="a"/>
      </w:pPr>
    </w:p>
    <w:p w:rsidR="00FF6F2B" w:rsidRDefault="00FF6F2B" w:rsidP="002E0119">
      <w:pPr>
        <w:ind w:firstLineChars="200" w:firstLine="480"/>
      </w:pPr>
      <w:r>
        <w:rPr>
          <w:rFonts w:hint="eastAsia"/>
        </w:rPr>
        <w:t>从图中可以看出，花萼的长度和宽度对决策树影响最大。</w:t>
      </w:r>
    </w:p>
    <w:p w:rsidR="00C135E1" w:rsidRDefault="002E0119" w:rsidP="00C059A1">
      <w:pPr>
        <w:pStyle w:val="Heading1"/>
        <w:jc w:val="left"/>
        <w:sectPr w:rsidR="00C135E1" w:rsidSect="00C135E1">
          <w:headerReference w:type="default" r:id="rId50"/>
          <w:footerReference w:type="even" r:id="rId51"/>
          <w:footerReference w:type="default" r:id="rId52"/>
          <w:pgSz w:w="11900" w:h="16840"/>
          <w:pgMar w:top="1440" w:right="1800" w:bottom="1440" w:left="1800" w:header="1134" w:footer="992" w:gutter="0"/>
          <w:cols w:space="425"/>
          <w:docGrid w:type="lines" w:linePitch="326"/>
        </w:sectPr>
      </w:pPr>
      <w:r>
        <w:br w:type="page"/>
      </w:r>
    </w:p>
    <w:p w:rsidR="001D0EFF" w:rsidRDefault="002E0119" w:rsidP="002E0119">
      <w:pPr>
        <w:pStyle w:val="Heading1"/>
      </w:pPr>
      <w:bookmarkStart w:id="241" w:name="_Toc41489328"/>
      <w:r>
        <w:rPr>
          <w:rFonts w:hint="eastAsia"/>
        </w:rPr>
        <w:lastRenderedPageBreak/>
        <w:t>第</w:t>
      </w:r>
      <w:r w:rsidR="00C135E1">
        <w:rPr>
          <w:rFonts w:hint="eastAsia"/>
        </w:rPr>
        <w:t xml:space="preserve"> </w:t>
      </w:r>
      <w:r w:rsidR="00EE7E23">
        <w:t>4</w:t>
      </w:r>
      <w:r w:rsidR="00C135E1">
        <w:t xml:space="preserve"> </w:t>
      </w:r>
      <w:r>
        <w:rPr>
          <w:rFonts w:hint="eastAsia"/>
        </w:rPr>
        <w:t>章</w:t>
      </w:r>
      <w:r>
        <w:rPr>
          <w:rFonts w:hint="eastAsia"/>
        </w:rPr>
        <w:t xml:space="preserve"> </w:t>
      </w:r>
      <w:r>
        <w:t xml:space="preserve"> </w:t>
      </w:r>
      <w:r w:rsidR="001B5EC6">
        <w:rPr>
          <w:rFonts w:hint="eastAsia"/>
        </w:rPr>
        <w:t>结论</w:t>
      </w:r>
      <w:bookmarkEnd w:id="241"/>
    </w:p>
    <w:p w:rsidR="001D0EFF" w:rsidRDefault="001B5EC6" w:rsidP="002E0119">
      <w:pPr>
        <w:ind w:firstLineChars="200" w:firstLine="480"/>
      </w:pPr>
      <w:r>
        <w:rPr>
          <w:rFonts w:hint="eastAsia"/>
        </w:rPr>
        <w:t>本文介绍了随机森林的历史背景和国内外使用该算法处理各种学科领域的问题以及算法的改进，并且将构成算法的基本原理加以概括。使用了三个案例具体讨论了随机森林再回归分析和判别分析中的具体应用，将其与单一分类器的效果做对比，发现这种集成了强学习器的算法再精确度上要由于单一弱学习器。并且，随机森林更适用于处理连续的变量，当变量为连续时，应先将其转化为离散型数据再进行处理。</w:t>
      </w:r>
    </w:p>
    <w:p w:rsidR="001D0EFF" w:rsidRDefault="001B5EC6" w:rsidP="002E0119">
      <w:pPr>
        <w:ind w:firstLineChars="200" w:firstLine="480"/>
      </w:pPr>
      <w:r>
        <w:rPr>
          <w:rFonts w:hint="eastAsia"/>
        </w:rPr>
        <w:t>随机森林能够处理很多高纬度数据，并且对于单个学习器而言具有很强的容错能力。每个学习器之间是相互独立的，更加提高了泛化能力。而且在训练过程中，能够计算出特征向量之间的相互联系。既能处理回归问题也可以处理分类问题，在两种情况下都有很好的表现。</w:t>
      </w:r>
    </w:p>
    <w:p w:rsidR="001D0EFF" w:rsidRDefault="001D0EFF"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Pr>
        <w:pStyle w:val="Heading1"/>
      </w:pPr>
      <w:r>
        <w:br w:type="page"/>
      </w:r>
    </w:p>
    <w:p w:rsidR="00C135E1" w:rsidRDefault="00C135E1" w:rsidP="002E0119">
      <w:pPr>
        <w:pStyle w:val="Heading1"/>
        <w:sectPr w:rsidR="00C135E1" w:rsidSect="00C135E1">
          <w:headerReference w:type="even" r:id="rId53"/>
          <w:footerReference w:type="even" r:id="rId54"/>
          <w:pgSz w:w="11900" w:h="16840"/>
          <w:pgMar w:top="1440" w:right="1800" w:bottom="1440" w:left="1800" w:header="851" w:footer="1134" w:gutter="0"/>
          <w:cols w:space="425"/>
          <w:docGrid w:type="lines" w:linePitch="326"/>
        </w:sectPr>
      </w:pPr>
    </w:p>
    <w:p w:rsidR="002E0119" w:rsidRDefault="002E0119" w:rsidP="002E0119">
      <w:pPr>
        <w:pStyle w:val="Heading1"/>
      </w:pPr>
      <w:bookmarkStart w:id="242" w:name="_Toc41489329"/>
      <w:r>
        <w:rPr>
          <w:rFonts w:hint="eastAsia"/>
        </w:rPr>
        <w:lastRenderedPageBreak/>
        <w:t>参考文献</w:t>
      </w:r>
      <w:bookmarkEnd w:id="242"/>
    </w:p>
    <w:p w:rsidR="001D0EFF" w:rsidRPr="00C135E1" w:rsidRDefault="001B5EC6" w:rsidP="00C135E1">
      <w:pPr>
        <w:snapToGrid/>
        <w:rPr>
          <w:sz w:val="21"/>
          <w:szCs w:val="21"/>
        </w:rPr>
      </w:pPr>
      <w:bookmarkStart w:id="243" w:name="OLE_LINK294"/>
      <w:bookmarkStart w:id="244" w:name="OLE_LINK295"/>
      <w:r w:rsidRPr="00C135E1">
        <w:rPr>
          <w:sz w:val="21"/>
          <w:szCs w:val="21"/>
        </w:rPr>
        <w:t>[1]</w:t>
      </w:r>
      <w:bookmarkStart w:id="245" w:name="OLE_LINK150"/>
      <w:r w:rsidR="00C135E1">
        <w:rPr>
          <w:sz w:val="21"/>
          <w:szCs w:val="21"/>
        </w:rPr>
        <w:t xml:space="preserve"> </w:t>
      </w:r>
      <w:proofErr w:type="spellStart"/>
      <w:r w:rsidRPr="00C135E1">
        <w:rPr>
          <w:sz w:val="21"/>
          <w:szCs w:val="21"/>
        </w:rPr>
        <w:t>Breiman</w:t>
      </w:r>
      <w:bookmarkEnd w:id="245"/>
      <w:proofErr w:type="spellEnd"/>
      <w:r w:rsidRPr="00C135E1">
        <w:rPr>
          <w:rFonts w:hint="eastAsia"/>
          <w:sz w:val="21"/>
          <w:szCs w:val="21"/>
        </w:rPr>
        <w:t>，</w:t>
      </w:r>
      <w:proofErr w:type="spellStart"/>
      <w:r w:rsidRPr="00C135E1">
        <w:rPr>
          <w:sz w:val="21"/>
          <w:szCs w:val="21"/>
        </w:rPr>
        <w:t>L.Bagging</w:t>
      </w:r>
      <w:proofErr w:type="spellEnd"/>
      <w:r w:rsidRPr="00C135E1">
        <w:rPr>
          <w:sz w:val="21"/>
          <w:szCs w:val="21"/>
        </w:rPr>
        <w:t xml:space="preserve"> Predictors[J].Machine Learning,1996,24(2):123-140.</w:t>
      </w:r>
    </w:p>
    <w:p w:rsidR="00F2375C" w:rsidRPr="00F2375C" w:rsidRDefault="001B5EC6" w:rsidP="00F2375C">
      <w:pPr>
        <w:snapToGrid/>
        <w:rPr>
          <w:sz w:val="21"/>
          <w:szCs w:val="21"/>
        </w:rPr>
      </w:pPr>
      <w:r w:rsidRPr="00C135E1">
        <w:rPr>
          <w:sz w:val="21"/>
          <w:szCs w:val="21"/>
        </w:rPr>
        <w:t>[2]</w:t>
      </w:r>
      <w:bookmarkStart w:id="246" w:name="OLE_LINK151"/>
      <w:bookmarkStart w:id="247" w:name="OLE_LINK152"/>
      <w:r w:rsidR="00C135E1">
        <w:rPr>
          <w:sz w:val="21"/>
          <w:szCs w:val="21"/>
        </w:rPr>
        <w:t xml:space="preserve"> </w:t>
      </w:r>
      <w:bookmarkEnd w:id="246"/>
      <w:bookmarkEnd w:id="247"/>
      <w:r w:rsidR="00F2375C" w:rsidRPr="00F2375C">
        <w:rPr>
          <w:sz w:val="21"/>
          <w:szCs w:val="21"/>
        </w:rPr>
        <w:t xml:space="preserve">LEO </w:t>
      </w:r>
      <w:proofErr w:type="spellStart"/>
      <w:r w:rsidR="00F2375C" w:rsidRPr="00F2375C">
        <w:rPr>
          <w:sz w:val="21"/>
          <w:szCs w:val="21"/>
        </w:rPr>
        <w:t>BREIMAN.Random</w:t>
      </w:r>
      <w:proofErr w:type="spellEnd"/>
      <w:r w:rsidR="00F2375C" w:rsidRPr="00F2375C">
        <w:rPr>
          <w:sz w:val="21"/>
          <w:szCs w:val="21"/>
        </w:rPr>
        <w:t xml:space="preserve"> Forests[J</w:t>
      </w:r>
      <w:proofErr w:type="gramStart"/>
      <w:r w:rsidR="00F2375C" w:rsidRPr="00F2375C">
        <w:rPr>
          <w:sz w:val="21"/>
          <w:szCs w:val="21"/>
        </w:rPr>
        <w:t>].Machine</w:t>
      </w:r>
      <w:proofErr w:type="gramEnd"/>
      <w:r w:rsidR="00F2375C" w:rsidRPr="00F2375C">
        <w:rPr>
          <w:sz w:val="21"/>
          <w:szCs w:val="21"/>
        </w:rPr>
        <w:t xml:space="preserve"> learning,2001,45(1):5-32.</w:t>
      </w:r>
    </w:p>
    <w:p w:rsidR="001D0EFF" w:rsidRPr="00C135E1" w:rsidRDefault="001B5EC6" w:rsidP="00C135E1">
      <w:pPr>
        <w:snapToGrid/>
        <w:ind w:left="315" w:hangingChars="150" w:hanging="315"/>
        <w:rPr>
          <w:sz w:val="21"/>
          <w:szCs w:val="21"/>
        </w:rPr>
      </w:pPr>
      <w:r w:rsidRPr="00C135E1">
        <w:rPr>
          <w:sz w:val="21"/>
          <w:szCs w:val="21"/>
        </w:rPr>
        <w:t>[3]</w:t>
      </w:r>
      <w:bookmarkStart w:id="248" w:name="OLE_LINK9"/>
      <w:bookmarkStart w:id="249" w:name="OLE_LINK10"/>
      <w:r w:rsidR="00C135E1">
        <w:rPr>
          <w:sz w:val="21"/>
          <w:szCs w:val="21"/>
        </w:rPr>
        <w:t xml:space="preserve"> </w:t>
      </w:r>
      <w:r w:rsidRPr="00C135E1">
        <w:rPr>
          <w:sz w:val="21"/>
          <w:szCs w:val="21"/>
        </w:rPr>
        <w:t>彭潮</w:t>
      </w:r>
      <w:bookmarkEnd w:id="248"/>
      <w:bookmarkEnd w:id="249"/>
      <w:r w:rsidRPr="00C135E1">
        <w:rPr>
          <w:sz w:val="21"/>
          <w:szCs w:val="21"/>
        </w:rPr>
        <w:t>,</w:t>
      </w:r>
      <w:r w:rsidRPr="00C135E1">
        <w:rPr>
          <w:sz w:val="21"/>
          <w:szCs w:val="21"/>
        </w:rPr>
        <w:t>兰彦冰</w:t>
      </w:r>
      <w:r w:rsidRPr="00C135E1">
        <w:rPr>
          <w:sz w:val="21"/>
          <w:szCs w:val="21"/>
        </w:rPr>
        <w:t>,</w:t>
      </w:r>
      <w:r w:rsidRPr="00C135E1">
        <w:rPr>
          <w:sz w:val="21"/>
          <w:szCs w:val="21"/>
        </w:rPr>
        <w:t>邹春</w:t>
      </w:r>
      <w:r w:rsidRPr="00C135E1">
        <w:rPr>
          <w:sz w:val="21"/>
          <w:szCs w:val="21"/>
        </w:rPr>
        <w:t>,</w:t>
      </w:r>
      <w:r w:rsidRPr="00C135E1">
        <w:rPr>
          <w:sz w:val="21"/>
          <w:szCs w:val="21"/>
        </w:rPr>
        <w:t>蔡磊</w:t>
      </w:r>
      <w:r w:rsidRPr="00C135E1">
        <w:rPr>
          <w:sz w:val="21"/>
          <w:szCs w:val="21"/>
        </w:rPr>
        <w:t>.</w:t>
      </w:r>
      <w:r w:rsidRPr="00C135E1">
        <w:rPr>
          <w:sz w:val="21"/>
          <w:szCs w:val="21"/>
        </w:rPr>
        <w:t>煤粉富氧燃烧着火温度预测的优化随机森林</w:t>
      </w:r>
      <w:r w:rsidRPr="00C135E1">
        <w:rPr>
          <w:sz w:val="21"/>
          <w:szCs w:val="21"/>
        </w:rPr>
        <w:t>(GA-RF)</w:t>
      </w:r>
      <w:r w:rsidRPr="00C135E1">
        <w:rPr>
          <w:sz w:val="21"/>
          <w:szCs w:val="21"/>
        </w:rPr>
        <w:t>模型</w:t>
      </w:r>
      <w:r w:rsidRPr="00C135E1">
        <w:rPr>
          <w:sz w:val="21"/>
          <w:szCs w:val="21"/>
        </w:rPr>
        <w:t>[J].</w:t>
      </w:r>
      <w:r w:rsidRPr="00C135E1">
        <w:rPr>
          <w:sz w:val="21"/>
          <w:szCs w:val="21"/>
        </w:rPr>
        <w:t>洁净煤技术</w:t>
      </w:r>
      <w:r w:rsidRPr="00C135E1">
        <w:rPr>
          <w:sz w:val="21"/>
          <w:szCs w:val="21"/>
        </w:rPr>
        <w:t>,2020,26(01):71-76.</w:t>
      </w:r>
    </w:p>
    <w:p w:rsidR="001D0EFF" w:rsidRPr="00C135E1" w:rsidRDefault="001B5EC6" w:rsidP="00C135E1">
      <w:pPr>
        <w:snapToGrid/>
        <w:ind w:left="315" w:hangingChars="150" w:hanging="315"/>
        <w:rPr>
          <w:sz w:val="21"/>
          <w:szCs w:val="21"/>
        </w:rPr>
      </w:pPr>
      <w:bookmarkStart w:id="250" w:name="OLE_LINK13"/>
      <w:bookmarkStart w:id="251" w:name="OLE_LINK14"/>
      <w:r w:rsidRPr="00C135E1">
        <w:rPr>
          <w:sz w:val="21"/>
          <w:szCs w:val="21"/>
        </w:rPr>
        <w:t>[4]</w:t>
      </w:r>
      <w:bookmarkStart w:id="252" w:name="OLE_LINK11"/>
      <w:bookmarkStart w:id="253" w:name="OLE_LINK12"/>
      <w:bookmarkEnd w:id="250"/>
      <w:bookmarkEnd w:id="251"/>
      <w:r w:rsidR="00C135E1">
        <w:rPr>
          <w:sz w:val="21"/>
          <w:szCs w:val="21"/>
        </w:rPr>
        <w:t xml:space="preserve"> </w:t>
      </w:r>
      <w:r w:rsidRPr="00C135E1">
        <w:rPr>
          <w:sz w:val="21"/>
          <w:szCs w:val="21"/>
        </w:rPr>
        <w:t>胡梦珺</w:t>
      </w:r>
      <w:bookmarkEnd w:id="252"/>
      <w:bookmarkEnd w:id="253"/>
      <w:r w:rsidRPr="00C135E1">
        <w:rPr>
          <w:sz w:val="21"/>
          <w:szCs w:val="21"/>
        </w:rPr>
        <w:t>,</w:t>
      </w:r>
      <w:r w:rsidRPr="00C135E1">
        <w:rPr>
          <w:sz w:val="21"/>
          <w:szCs w:val="21"/>
        </w:rPr>
        <w:t>王佳</w:t>
      </w:r>
      <w:r w:rsidRPr="00C135E1">
        <w:rPr>
          <w:sz w:val="21"/>
          <w:szCs w:val="21"/>
        </w:rPr>
        <w:t>,</w:t>
      </w:r>
      <w:r w:rsidRPr="00C135E1">
        <w:rPr>
          <w:sz w:val="21"/>
          <w:szCs w:val="21"/>
        </w:rPr>
        <w:t>张亚云</w:t>
      </w:r>
      <w:r w:rsidRPr="00C135E1">
        <w:rPr>
          <w:sz w:val="21"/>
          <w:szCs w:val="21"/>
        </w:rPr>
        <w:t>,</w:t>
      </w:r>
      <w:r w:rsidRPr="00C135E1">
        <w:rPr>
          <w:sz w:val="21"/>
          <w:szCs w:val="21"/>
        </w:rPr>
        <w:t>李春艳</w:t>
      </w:r>
      <w:r w:rsidRPr="00C135E1">
        <w:rPr>
          <w:sz w:val="21"/>
          <w:szCs w:val="21"/>
        </w:rPr>
        <w:t>,</w:t>
      </w:r>
      <w:r w:rsidRPr="00C135E1">
        <w:rPr>
          <w:sz w:val="21"/>
          <w:szCs w:val="21"/>
        </w:rPr>
        <w:t>李娜娜</w:t>
      </w:r>
      <w:r w:rsidRPr="00C135E1">
        <w:rPr>
          <w:sz w:val="21"/>
          <w:szCs w:val="21"/>
        </w:rPr>
        <w:t>.</w:t>
      </w:r>
      <w:r w:rsidRPr="00C135E1">
        <w:rPr>
          <w:sz w:val="21"/>
          <w:szCs w:val="21"/>
        </w:rPr>
        <w:t>基于随机森林评价的兰州市主城区校园地表灰尘重金属污染</w:t>
      </w:r>
      <w:r w:rsidRPr="00C135E1">
        <w:rPr>
          <w:sz w:val="21"/>
          <w:szCs w:val="21"/>
        </w:rPr>
        <w:t>[J].</w:t>
      </w:r>
      <w:r w:rsidRPr="00C135E1">
        <w:rPr>
          <w:sz w:val="21"/>
          <w:szCs w:val="21"/>
        </w:rPr>
        <w:t>环境科学</w:t>
      </w:r>
      <w:r w:rsidRPr="00C135E1">
        <w:rPr>
          <w:sz w:val="21"/>
          <w:szCs w:val="21"/>
        </w:rPr>
        <w:t>,2020,41(04):1838-1846.</w:t>
      </w:r>
    </w:p>
    <w:p w:rsidR="001D0EFF" w:rsidRPr="00C135E1" w:rsidRDefault="001B5EC6" w:rsidP="00C135E1">
      <w:pPr>
        <w:snapToGrid/>
        <w:ind w:left="315" w:hangingChars="150" w:hanging="315"/>
        <w:rPr>
          <w:sz w:val="21"/>
          <w:szCs w:val="21"/>
        </w:rPr>
      </w:pPr>
      <w:bookmarkStart w:id="254" w:name="OLE_LINK15"/>
      <w:bookmarkStart w:id="255" w:name="OLE_LINK16"/>
      <w:r w:rsidRPr="00C135E1">
        <w:rPr>
          <w:sz w:val="21"/>
          <w:szCs w:val="21"/>
        </w:rPr>
        <w:t>[5]</w:t>
      </w:r>
      <w:bookmarkStart w:id="256" w:name="OLE_LINK17"/>
      <w:bookmarkStart w:id="257" w:name="OLE_LINK18"/>
      <w:bookmarkEnd w:id="254"/>
      <w:bookmarkEnd w:id="255"/>
      <w:r w:rsidR="00C135E1">
        <w:rPr>
          <w:sz w:val="21"/>
          <w:szCs w:val="21"/>
        </w:rPr>
        <w:t xml:space="preserve"> </w:t>
      </w:r>
      <w:r w:rsidRPr="00C135E1">
        <w:rPr>
          <w:sz w:val="21"/>
          <w:szCs w:val="21"/>
        </w:rPr>
        <w:t>陈军飞</w:t>
      </w:r>
      <w:bookmarkEnd w:id="256"/>
      <w:bookmarkEnd w:id="257"/>
      <w:r w:rsidRPr="00C135E1">
        <w:rPr>
          <w:sz w:val="21"/>
          <w:szCs w:val="21"/>
        </w:rPr>
        <w:t>,</w:t>
      </w:r>
      <w:r w:rsidRPr="00C135E1">
        <w:rPr>
          <w:sz w:val="21"/>
          <w:szCs w:val="21"/>
        </w:rPr>
        <w:t>董然</w:t>
      </w:r>
      <w:r w:rsidRPr="00C135E1">
        <w:rPr>
          <w:sz w:val="21"/>
          <w:szCs w:val="21"/>
        </w:rPr>
        <w:t>.</w:t>
      </w:r>
      <w:r w:rsidRPr="00C135E1">
        <w:rPr>
          <w:sz w:val="21"/>
          <w:szCs w:val="21"/>
        </w:rPr>
        <w:t>基于随机森林算法的洪水灾害风险评估研究</w:t>
      </w:r>
      <w:r w:rsidRPr="00C135E1">
        <w:rPr>
          <w:sz w:val="21"/>
          <w:szCs w:val="21"/>
        </w:rPr>
        <w:t>[J].</w:t>
      </w:r>
      <w:r w:rsidRPr="00C135E1">
        <w:rPr>
          <w:sz w:val="21"/>
          <w:szCs w:val="21"/>
        </w:rPr>
        <w:t>水利经济</w:t>
      </w:r>
      <w:r w:rsidRPr="00C135E1">
        <w:rPr>
          <w:sz w:val="21"/>
          <w:szCs w:val="21"/>
        </w:rPr>
        <w:t>,2019,37(03):55-61+87.</w:t>
      </w:r>
    </w:p>
    <w:p w:rsidR="001D0EFF" w:rsidRPr="00C135E1" w:rsidRDefault="001B5EC6" w:rsidP="00C135E1">
      <w:pPr>
        <w:snapToGrid/>
        <w:rPr>
          <w:sz w:val="21"/>
          <w:szCs w:val="21"/>
        </w:rPr>
      </w:pPr>
      <w:bookmarkStart w:id="258" w:name="OLE_LINK19"/>
      <w:bookmarkStart w:id="259" w:name="OLE_LINK20"/>
      <w:r w:rsidRPr="00C135E1">
        <w:rPr>
          <w:sz w:val="21"/>
          <w:szCs w:val="21"/>
        </w:rPr>
        <w:t>[6]</w:t>
      </w:r>
      <w:r w:rsidR="00C135E1">
        <w:rPr>
          <w:sz w:val="21"/>
          <w:szCs w:val="21"/>
        </w:rPr>
        <w:t xml:space="preserve"> </w:t>
      </w:r>
      <w:r w:rsidRPr="00C135E1">
        <w:rPr>
          <w:sz w:val="21"/>
          <w:szCs w:val="21"/>
        </w:rPr>
        <w:t>杭琦</w:t>
      </w:r>
      <w:bookmarkEnd w:id="258"/>
      <w:bookmarkEnd w:id="259"/>
      <w:r w:rsidRPr="00C135E1">
        <w:rPr>
          <w:sz w:val="21"/>
          <w:szCs w:val="21"/>
        </w:rPr>
        <w:t xml:space="preserve">. </w:t>
      </w:r>
      <w:r w:rsidRPr="00C135E1">
        <w:rPr>
          <w:sz w:val="21"/>
          <w:szCs w:val="21"/>
        </w:rPr>
        <w:t>随机森林算法在城市空气质量评价中的应用研究</w:t>
      </w:r>
      <w:r w:rsidRPr="00C135E1">
        <w:rPr>
          <w:sz w:val="21"/>
          <w:szCs w:val="21"/>
        </w:rPr>
        <w:t>[D].</w:t>
      </w:r>
      <w:r w:rsidRPr="00C135E1">
        <w:rPr>
          <w:sz w:val="21"/>
          <w:szCs w:val="21"/>
        </w:rPr>
        <w:t>上海第二工业大学</w:t>
      </w:r>
      <w:r w:rsidRPr="00C135E1">
        <w:rPr>
          <w:sz w:val="21"/>
          <w:szCs w:val="21"/>
        </w:rPr>
        <w:t>,2019.</w:t>
      </w:r>
    </w:p>
    <w:p w:rsidR="001D0EFF" w:rsidRPr="00C135E1" w:rsidRDefault="001B5EC6" w:rsidP="00C135E1">
      <w:pPr>
        <w:snapToGrid/>
        <w:ind w:left="315" w:hangingChars="150" w:hanging="315"/>
        <w:rPr>
          <w:sz w:val="21"/>
          <w:szCs w:val="21"/>
        </w:rPr>
      </w:pPr>
      <w:bookmarkStart w:id="260" w:name="OLE_LINK21"/>
      <w:bookmarkStart w:id="261" w:name="OLE_LINK22"/>
      <w:r w:rsidRPr="00C135E1">
        <w:rPr>
          <w:sz w:val="21"/>
          <w:szCs w:val="21"/>
        </w:rPr>
        <w:t>[7]</w:t>
      </w:r>
      <w:r w:rsidR="00C135E1">
        <w:rPr>
          <w:sz w:val="21"/>
          <w:szCs w:val="21"/>
        </w:rPr>
        <w:t xml:space="preserve"> </w:t>
      </w:r>
      <w:r w:rsidRPr="00C135E1">
        <w:rPr>
          <w:sz w:val="21"/>
          <w:szCs w:val="21"/>
        </w:rPr>
        <w:t>包青岭</w:t>
      </w:r>
      <w:bookmarkEnd w:id="260"/>
      <w:bookmarkEnd w:id="261"/>
      <w:r w:rsidRPr="00C135E1">
        <w:rPr>
          <w:sz w:val="21"/>
          <w:szCs w:val="21"/>
        </w:rPr>
        <w:t>,</w:t>
      </w:r>
      <w:r w:rsidRPr="00C135E1">
        <w:rPr>
          <w:sz w:val="21"/>
          <w:szCs w:val="21"/>
        </w:rPr>
        <w:t>丁建丽</w:t>
      </w:r>
      <w:r w:rsidRPr="00C135E1">
        <w:rPr>
          <w:sz w:val="21"/>
          <w:szCs w:val="21"/>
        </w:rPr>
        <w:t>,</w:t>
      </w:r>
      <w:r w:rsidRPr="00C135E1">
        <w:rPr>
          <w:sz w:val="21"/>
          <w:szCs w:val="21"/>
        </w:rPr>
        <w:t>王敬哲</w:t>
      </w:r>
      <w:r w:rsidRPr="00C135E1">
        <w:rPr>
          <w:sz w:val="21"/>
          <w:szCs w:val="21"/>
        </w:rPr>
        <w:t>,</w:t>
      </w:r>
      <w:r w:rsidRPr="00C135E1">
        <w:rPr>
          <w:sz w:val="21"/>
          <w:szCs w:val="21"/>
        </w:rPr>
        <w:t>蔡亮红</w:t>
      </w:r>
      <w:r w:rsidRPr="00C135E1">
        <w:rPr>
          <w:sz w:val="21"/>
          <w:szCs w:val="21"/>
        </w:rPr>
        <w:t>.</w:t>
      </w:r>
      <w:r w:rsidRPr="00C135E1">
        <w:rPr>
          <w:sz w:val="21"/>
          <w:szCs w:val="21"/>
        </w:rPr>
        <w:t>基于随机森林算法的土壤有机质含量高光谱检测</w:t>
      </w:r>
      <w:r w:rsidRPr="00C135E1">
        <w:rPr>
          <w:sz w:val="21"/>
          <w:szCs w:val="21"/>
        </w:rPr>
        <w:t>[J].</w:t>
      </w:r>
      <w:r w:rsidRPr="00C135E1">
        <w:rPr>
          <w:sz w:val="21"/>
          <w:szCs w:val="21"/>
        </w:rPr>
        <w:t>干旱区地理</w:t>
      </w:r>
      <w:r w:rsidRPr="00C135E1">
        <w:rPr>
          <w:sz w:val="21"/>
          <w:szCs w:val="21"/>
        </w:rPr>
        <w:t>,2019,42(06):1404-1414.</w:t>
      </w:r>
    </w:p>
    <w:p w:rsidR="001D0EFF" w:rsidRPr="00C135E1" w:rsidRDefault="001B5EC6" w:rsidP="00C135E1">
      <w:pPr>
        <w:snapToGrid/>
        <w:ind w:left="315" w:hangingChars="150" w:hanging="315"/>
        <w:rPr>
          <w:sz w:val="21"/>
          <w:szCs w:val="21"/>
        </w:rPr>
      </w:pPr>
      <w:r w:rsidRPr="00C135E1">
        <w:rPr>
          <w:sz w:val="21"/>
          <w:szCs w:val="21"/>
        </w:rPr>
        <w:t>[8]</w:t>
      </w:r>
      <w:bookmarkStart w:id="262" w:name="OLE_LINK23"/>
      <w:bookmarkStart w:id="263" w:name="OLE_LINK24"/>
      <w:r w:rsidR="00C135E1">
        <w:rPr>
          <w:sz w:val="21"/>
          <w:szCs w:val="21"/>
        </w:rPr>
        <w:t xml:space="preserve"> </w:t>
      </w:r>
      <w:r w:rsidRPr="00C135E1">
        <w:rPr>
          <w:sz w:val="21"/>
          <w:szCs w:val="21"/>
        </w:rPr>
        <w:t>潘登</w:t>
      </w:r>
      <w:bookmarkEnd w:id="262"/>
      <w:bookmarkEnd w:id="263"/>
      <w:r w:rsidRPr="00C135E1">
        <w:rPr>
          <w:sz w:val="21"/>
          <w:szCs w:val="21"/>
        </w:rPr>
        <w:t>,</w:t>
      </w:r>
      <w:r w:rsidRPr="00C135E1">
        <w:rPr>
          <w:sz w:val="21"/>
          <w:szCs w:val="21"/>
        </w:rPr>
        <w:t>郁培义</w:t>
      </w:r>
      <w:r w:rsidRPr="00C135E1">
        <w:rPr>
          <w:sz w:val="21"/>
          <w:szCs w:val="21"/>
        </w:rPr>
        <w:t>,</w:t>
      </w:r>
      <w:r w:rsidRPr="00C135E1">
        <w:rPr>
          <w:sz w:val="21"/>
          <w:szCs w:val="21"/>
        </w:rPr>
        <w:t>吴强</w:t>
      </w:r>
      <w:r w:rsidRPr="00C135E1">
        <w:rPr>
          <w:sz w:val="21"/>
          <w:szCs w:val="21"/>
        </w:rPr>
        <w:t>.</w:t>
      </w:r>
      <w:r w:rsidRPr="00C135E1">
        <w:rPr>
          <w:sz w:val="21"/>
          <w:szCs w:val="21"/>
        </w:rPr>
        <w:t>基于气象因子的随机森林算法在湘中丘陵区林火预测中的应用</w:t>
      </w:r>
      <w:r w:rsidRPr="00C135E1">
        <w:rPr>
          <w:sz w:val="21"/>
          <w:szCs w:val="21"/>
        </w:rPr>
        <w:t>[J].</w:t>
      </w:r>
      <w:r w:rsidRPr="00C135E1">
        <w:rPr>
          <w:sz w:val="21"/>
          <w:szCs w:val="21"/>
        </w:rPr>
        <w:t>西北林学院学报</w:t>
      </w:r>
      <w:r w:rsidRPr="00C135E1">
        <w:rPr>
          <w:sz w:val="21"/>
          <w:szCs w:val="21"/>
        </w:rPr>
        <w:t>,2018,33(03):169-177.</w:t>
      </w:r>
    </w:p>
    <w:p w:rsidR="001D0EFF" w:rsidRPr="00C135E1" w:rsidRDefault="001B5EC6" w:rsidP="00C135E1">
      <w:pPr>
        <w:snapToGrid/>
        <w:ind w:left="315" w:hangingChars="150" w:hanging="315"/>
        <w:rPr>
          <w:sz w:val="21"/>
          <w:szCs w:val="21"/>
        </w:rPr>
      </w:pPr>
      <w:r w:rsidRPr="00C135E1">
        <w:rPr>
          <w:sz w:val="21"/>
          <w:szCs w:val="21"/>
        </w:rPr>
        <w:t>[9]</w:t>
      </w:r>
      <w:bookmarkStart w:id="264" w:name="OLE_LINK26"/>
      <w:bookmarkStart w:id="265" w:name="OLE_LINK25"/>
      <w:r w:rsidR="00C135E1">
        <w:rPr>
          <w:sz w:val="21"/>
          <w:szCs w:val="21"/>
        </w:rPr>
        <w:t xml:space="preserve"> </w:t>
      </w:r>
      <w:r w:rsidRPr="00C135E1">
        <w:rPr>
          <w:sz w:val="21"/>
          <w:szCs w:val="21"/>
        </w:rPr>
        <w:t>孙凯</w:t>
      </w:r>
      <w:bookmarkEnd w:id="264"/>
      <w:bookmarkEnd w:id="265"/>
      <w:r w:rsidRPr="00C135E1">
        <w:rPr>
          <w:sz w:val="21"/>
          <w:szCs w:val="21"/>
        </w:rPr>
        <w:t>.</w:t>
      </w:r>
      <w:r w:rsidRPr="00C135E1">
        <w:rPr>
          <w:sz w:val="21"/>
          <w:szCs w:val="21"/>
        </w:rPr>
        <w:t>随机森林在医学影像分析中的应用研究进展</w:t>
      </w:r>
      <w:r w:rsidRPr="00C135E1">
        <w:rPr>
          <w:sz w:val="21"/>
          <w:szCs w:val="21"/>
        </w:rPr>
        <w:t>[J].</w:t>
      </w:r>
      <w:r w:rsidRPr="00C135E1">
        <w:rPr>
          <w:sz w:val="21"/>
          <w:szCs w:val="21"/>
        </w:rPr>
        <w:t>北京生物医学工程</w:t>
      </w:r>
      <w:r w:rsidRPr="00C135E1">
        <w:rPr>
          <w:sz w:val="21"/>
          <w:szCs w:val="21"/>
        </w:rPr>
        <w:t>,2018,37(04):413-418.</w:t>
      </w:r>
    </w:p>
    <w:p w:rsidR="001D0EFF" w:rsidRPr="00C135E1" w:rsidRDefault="001B5EC6" w:rsidP="00C135E1">
      <w:pPr>
        <w:snapToGrid/>
        <w:ind w:left="315" w:hangingChars="150" w:hanging="315"/>
        <w:rPr>
          <w:sz w:val="21"/>
          <w:szCs w:val="21"/>
        </w:rPr>
      </w:pPr>
      <w:r w:rsidRPr="00C135E1">
        <w:rPr>
          <w:sz w:val="21"/>
          <w:szCs w:val="21"/>
        </w:rPr>
        <w:t>[10]</w:t>
      </w:r>
      <w:bookmarkStart w:id="266" w:name="OLE_LINK27"/>
      <w:r w:rsidR="00C135E1">
        <w:rPr>
          <w:sz w:val="21"/>
          <w:szCs w:val="21"/>
        </w:rPr>
        <w:t xml:space="preserve"> </w:t>
      </w:r>
      <w:r w:rsidRPr="00C135E1">
        <w:rPr>
          <w:sz w:val="21"/>
          <w:szCs w:val="21"/>
        </w:rPr>
        <w:t>杨美洁</w:t>
      </w:r>
      <w:bookmarkEnd w:id="266"/>
      <w:r w:rsidRPr="00C135E1">
        <w:rPr>
          <w:sz w:val="21"/>
          <w:szCs w:val="21"/>
        </w:rPr>
        <w:t>,</w:t>
      </w:r>
      <w:r w:rsidRPr="00C135E1">
        <w:rPr>
          <w:sz w:val="21"/>
          <w:szCs w:val="21"/>
        </w:rPr>
        <w:t>唐建军</w:t>
      </w:r>
      <w:r w:rsidRPr="00C135E1">
        <w:rPr>
          <w:sz w:val="21"/>
          <w:szCs w:val="21"/>
        </w:rPr>
        <w:t>.</w:t>
      </w:r>
      <w:r w:rsidRPr="00C135E1">
        <w:rPr>
          <w:sz w:val="21"/>
          <w:szCs w:val="21"/>
        </w:rPr>
        <w:t>基于随机森林算法的糖尿病预测研究</w:t>
      </w:r>
      <w:r w:rsidRPr="00C135E1">
        <w:rPr>
          <w:sz w:val="21"/>
          <w:szCs w:val="21"/>
        </w:rPr>
        <w:t>[J].</w:t>
      </w:r>
      <w:r w:rsidRPr="00C135E1">
        <w:rPr>
          <w:sz w:val="21"/>
          <w:szCs w:val="21"/>
        </w:rPr>
        <w:t>医学信息学杂志</w:t>
      </w:r>
      <w:r w:rsidRPr="00C135E1">
        <w:rPr>
          <w:sz w:val="21"/>
          <w:szCs w:val="21"/>
        </w:rPr>
        <w:t>,2019,40(09):47-49.</w:t>
      </w:r>
    </w:p>
    <w:p w:rsidR="001D0EFF" w:rsidRPr="00C135E1" w:rsidRDefault="001B5EC6" w:rsidP="00C135E1">
      <w:pPr>
        <w:snapToGrid/>
        <w:ind w:left="315" w:hangingChars="150" w:hanging="315"/>
        <w:rPr>
          <w:sz w:val="21"/>
          <w:szCs w:val="21"/>
        </w:rPr>
      </w:pPr>
      <w:r w:rsidRPr="00C135E1">
        <w:rPr>
          <w:sz w:val="21"/>
          <w:szCs w:val="21"/>
        </w:rPr>
        <w:t>[11]</w:t>
      </w:r>
      <w:bookmarkStart w:id="267" w:name="OLE_LINK29"/>
      <w:bookmarkStart w:id="268" w:name="OLE_LINK28"/>
      <w:r w:rsidR="00C135E1">
        <w:rPr>
          <w:sz w:val="21"/>
          <w:szCs w:val="21"/>
        </w:rPr>
        <w:t xml:space="preserve"> </w:t>
      </w:r>
      <w:r w:rsidRPr="00C135E1">
        <w:rPr>
          <w:sz w:val="21"/>
          <w:szCs w:val="21"/>
        </w:rPr>
        <w:t>张英男</w:t>
      </w:r>
      <w:bookmarkEnd w:id="267"/>
      <w:bookmarkEnd w:id="268"/>
      <w:r w:rsidRPr="00C135E1">
        <w:rPr>
          <w:sz w:val="21"/>
          <w:szCs w:val="21"/>
        </w:rPr>
        <w:t>,</w:t>
      </w:r>
      <w:r w:rsidRPr="00C135E1">
        <w:rPr>
          <w:sz w:val="21"/>
          <w:szCs w:val="21"/>
        </w:rPr>
        <w:t>吴宇航</w:t>
      </w:r>
      <w:r w:rsidRPr="00C135E1">
        <w:rPr>
          <w:sz w:val="21"/>
          <w:szCs w:val="21"/>
        </w:rPr>
        <w:t>,</w:t>
      </w:r>
      <w:r w:rsidRPr="00C135E1">
        <w:rPr>
          <w:sz w:val="21"/>
          <w:szCs w:val="21"/>
        </w:rPr>
        <w:t>李赫</w:t>
      </w:r>
      <w:r w:rsidRPr="00C135E1">
        <w:rPr>
          <w:sz w:val="21"/>
          <w:szCs w:val="21"/>
        </w:rPr>
        <w:t>,</w:t>
      </w:r>
      <w:r w:rsidRPr="00C135E1">
        <w:rPr>
          <w:sz w:val="21"/>
          <w:szCs w:val="21"/>
        </w:rPr>
        <w:t>桂预风</w:t>
      </w:r>
      <w:r w:rsidRPr="00C135E1">
        <w:rPr>
          <w:sz w:val="21"/>
          <w:szCs w:val="21"/>
        </w:rPr>
        <w:t>.</w:t>
      </w:r>
      <w:r w:rsidRPr="00C135E1">
        <w:rPr>
          <w:sz w:val="21"/>
          <w:szCs w:val="21"/>
        </w:rPr>
        <w:t>基于随机森林算法的阿尔茨海默病预测模型</w:t>
      </w:r>
      <w:r w:rsidRPr="00C135E1">
        <w:rPr>
          <w:sz w:val="21"/>
          <w:szCs w:val="21"/>
        </w:rPr>
        <w:t>[J].</w:t>
      </w:r>
      <w:r w:rsidRPr="00C135E1">
        <w:rPr>
          <w:sz w:val="21"/>
          <w:szCs w:val="21"/>
        </w:rPr>
        <w:t>临床医药文献电子杂志</w:t>
      </w:r>
      <w:r w:rsidRPr="00C135E1">
        <w:rPr>
          <w:sz w:val="21"/>
          <w:szCs w:val="21"/>
        </w:rPr>
        <w:t>,2018,5(45):191-192.</w:t>
      </w:r>
    </w:p>
    <w:p w:rsidR="001D0EFF" w:rsidRPr="00C135E1" w:rsidRDefault="001B5EC6" w:rsidP="00C135E1">
      <w:pPr>
        <w:snapToGrid/>
        <w:ind w:left="315" w:hangingChars="150" w:hanging="315"/>
        <w:rPr>
          <w:sz w:val="21"/>
          <w:szCs w:val="21"/>
        </w:rPr>
      </w:pPr>
      <w:r w:rsidRPr="00C135E1">
        <w:rPr>
          <w:sz w:val="21"/>
          <w:szCs w:val="21"/>
        </w:rPr>
        <w:t>[12]</w:t>
      </w:r>
      <w:bookmarkStart w:id="269" w:name="OLE_LINK30"/>
      <w:bookmarkStart w:id="270" w:name="OLE_LINK31"/>
      <w:r w:rsidR="00C135E1">
        <w:rPr>
          <w:sz w:val="21"/>
          <w:szCs w:val="21"/>
        </w:rPr>
        <w:t xml:space="preserve"> </w:t>
      </w:r>
      <w:r w:rsidRPr="00C135E1">
        <w:rPr>
          <w:sz w:val="21"/>
          <w:szCs w:val="21"/>
        </w:rPr>
        <w:t>王平</w:t>
      </w:r>
      <w:bookmarkEnd w:id="269"/>
      <w:bookmarkEnd w:id="270"/>
      <w:r w:rsidRPr="00C135E1">
        <w:rPr>
          <w:sz w:val="21"/>
          <w:szCs w:val="21"/>
        </w:rPr>
        <w:t>,</w:t>
      </w:r>
      <w:r w:rsidRPr="00C135E1">
        <w:rPr>
          <w:sz w:val="21"/>
          <w:szCs w:val="21"/>
        </w:rPr>
        <w:t>单文英</w:t>
      </w:r>
      <w:r w:rsidRPr="00C135E1">
        <w:rPr>
          <w:sz w:val="21"/>
          <w:szCs w:val="21"/>
        </w:rPr>
        <w:t>.</w:t>
      </w:r>
      <w:r w:rsidRPr="00C135E1">
        <w:rPr>
          <w:sz w:val="21"/>
          <w:szCs w:val="21"/>
        </w:rPr>
        <w:t>改进的随机森林算法在乳腺肿瘤诊断中的应用</w:t>
      </w:r>
      <w:r w:rsidRPr="00C135E1">
        <w:rPr>
          <w:sz w:val="21"/>
          <w:szCs w:val="21"/>
        </w:rPr>
        <w:t>[J].</w:t>
      </w:r>
      <w:r w:rsidRPr="00C135E1">
        <w:rPr>
          <w:sz w:val="21"/>
          <w:szCs w:val="21"/>
        </w:rPr>
        <w:t>计算机应用与软件</w:t>
      </w:r>
      <w:r w:rsidRPr="00C135E1">
        <w:rPr>
          <w:sz w:val="21"/>
          <w:szCs w:val="21"/>
        </w:rPr>
        <w:t>,2016,33(04):252-257+264.</w:t>
      </w:r>
    </w:p>
    <w:p w:rsidR="001D0EFF" w:rsidRPr="00C135E1" w:rsidRDefault="001B5EC6" w:rsidP="00C135E1">
      <w:pPr>
        <w:snapToGrid/>
        <w:ind w:left="315" w:hangingChars="150" w:hanging="315"/>
        <w:rPr>
          <w:sz w:val="21"/>
          <w:szCs w:val="21"/>
        </w:rPr>
      </w:pPr>
      <w:r w:rsidRPr="00C135E1">
        <w:rPr>
          <w:sz w:val="21"/>
          <w:szCs w:val="21"/>
        </w:rPr>
        <w:t>[13]</w:t>
      </w:r>
      <w:bookmarkStart w:id="271" w:name="OLE_LINK33"/>
      <w:bookmarkStart w:id="272" w:name="OLE_LINK32"/>
      <w:r w:rsidR="00C135E1">
        <w:rPr>
          <w:sz w:val="21"/>
          <w:szCs w:val="21"/>
        </w:rPr>
        <w:t xml:space="preserve"> </w:t>
      </w:r>
      <w:r w:rsidRPr="00C135E1">
        <w:rPr>
          <w:sz w:val="21"/>
          <w:szCs w:val="21"/>
        </w:rPr>
        <w:t>郭建山</w:t>
      </w:r>
      <w:bookmarkEnd w:id="271"/>
      <w:bookmarkEnd w:id="272"/>
      <w:r w:rsidRPr="00C135E1">
        <w:rPr>
          <w:sz w:val="21"/>
          <w:szCs w:val="21"/>
        </w:rPr>
        <w:t>,</w:t>
      </w:r>
      <w:r w:rsidRPr="00C135E1">
        <w:rPr>
          <w:sz w:val="21"/>
          <w:szCs w:val="21"/>
        </w:rPr>
        <w:t>钱军浩</w:t>
      </w:r>
      <w:r w:rsidRPr="00C135E1">
        <w:rPr>
          <w:sz w:val="21"/>
          <w:szCs w:val="21"/>
        </w:rPr>
        <w:t>.</w:t>
      </w:r>
      <w:r w:rsidRPr="00C135E1">
        <w:rPr>
          <w:sz w:val="21"/>
          <w:szCs w:val="21"/>
        </w:rPr>
        <w:t>基于随机森林的信用卡违约预测研究</w:t>
      </w:r>
      <w:r w:rsidRPr="00C135E1">
        <w:rPr>
          <w:sz w:val="21"/>
          <w:szCs w:val="21"/>
        </w:rPr>
        <w:t>[J].</w:t>
      </w:r>
      <w:r w:rsidRPr="00C135E1">
        <w:rPr>
          <w:sz w:val="21"/>
          <w:szCs w:val="21"/>
        </w:rPr>
        <w:t>现代信息科技</w:t>
      </w:r>
      <w:r w:rsidRPr="00C135E1">
        <w:rPr>
          <w:sz w:val="21"/>
          <w:szCs w:val="21"/>
        </w:rPr>
        <w:t>,2020,4(03):1-4+9.</w:t>
      </w:r>
    </w:p>
    <w:p w:rsidR="001D0EFF" w:rsidRPr="00C135E1" w:rsidRDefault="001B5EC6" w:rsidP="00C135E1">
      <w:pPr>
        <w:snapToGrid/>
        <w:ind w:left="315" w:hangingChars="150" w:hanging="315"/>
        <w:rPr>
          <w:sz w:val="21"/>
          <w:szCs w:val="21"/>
        </w:rPr>
      </w:pPr>
      <w:r w:rsidRPr="00C135E1">
        <w:rPr>
          <w:sz w:val="21"/>
          <w:szCs w:val="21"/>
        </w:rPr>
        <w:t>[14]</w:t>
      </w:r>
      <w:bookmarkStart w:id="273" w:name="OLE_LINK34"/>
      <w:bookmarkStart w:id="274" w:name="OLE_LINK35"/>
      <w:r w:rsidR="00C135E1">
        <w:rPr>
          <w:sz w:val="21"/>
          <w:szCs w:val="21"/>
        </w:rPr>
        <w:t xml:space="preserve"> </w:t>
      </w:r>
      <w:r w:rsidRPr="00C135E1">
        <w:rPr>
          <w:sz w:val="21"/>
          <w:szCs w:val="21"/>
        </w:rPr>
        <w:t>马晓君</w:t>
      </w:r>
      <w:bookmarkEnd w:id="273"/>
      <w:bookmarkEnd w:id="274"/>
      <w:r w:rsidRPr="00C135E1">
        <w:rPr>
          <w:sz w:val="21"/>
          <w:szCs w:val="21"/>
        </w:rPr>
        <w:t>,</w:t>
      </w:r>
      <w:r w:rsidRPr="00C135E1">
        <w:rPr>
          <w:sz w:val="21"/>
          <w:szCs w:val="21"/>
        </w:rPr>
        <w:t>董碧滢</w:t>
      </w:r>
      <w:r w:rsidRPr="00C135E1">
        <w:rPr>
          <w:sz w:val="21"/>
          <w:szCs w:val="21"/>
        </w:rPr>
        <w:t>,</w:t>
      </w:r>
      <w:r w:rsidRPr="00C135E1">
        <w:rPr>
          <w:sz w:val="21"/>
          <w:szCs w:val="21"/>
        </w:rPr>
        <w:t>王常欣</w:t>
      </w:r>
      <w:r w:rsidRPr="00C135E1">
        <w:rPr>
          <w:sz w:val="21"/>
          <w:szCs w:val="21"/>
        </w:rPr>
        <w:t>.</w:t>
      </w:r>
      <w:r w:rsidRPr="00C135E1">
        <w:rPr>
          <w:sz w:val="21"/>
          <w:szCs w:val="21"/>
        </w:rPr>
        <w:t>一种基于</w:t>
      </w:r>
      <w:r w:rsidRPr="00C135E1">
        <w:rPr>
          <w:sz w:val="21"/>
          <w:szCs w:val="21"/>
        </w:rPr>
        <w:t>PSO</w:t>
      </w:r>
      <w:r w:rsidRPr="00C135E1">
        <w:rPr>
          <w:sz w:val="21"/>
          <w:szCs w:val="21"/>
        </w:rPr>
        <w:t>优化加权随机森林算法的上市公司信用评级模型设计</w:t>
      </w:r>
      <w:r w:rsidRPr="00C135E1">
        <w:rPr>
          <w:sz w:val="21"/>
          <w:szCs w:val="21"/>
        </w:rPr>
        <w:t>[J].</w:t>
      </w:r>
      <w:r w:rsidRPr="00C135E1">
        <w:rPr>
          <w:sz w:val="21"/>
          <w:szCs w:val="21"/>
        </w:rPr>
        <w:t>数量经济技术经济研究</w:t>
      </w:r>
      <w:r w:rsidRPr="00C135E1">
        <w:rPr>
          <w:sz w:val="21"/>
          <w:szCs w:val="21"/>
        </w:rPr>
        <w:t>,2019,36(12):165-182.</w:t>
      </w:r>
    </w:p>
    <w:p w:rsidR="001D0EFF" w:rsidRPr="00C135E1" w:rsidRDefault="001B5EC6" w:rsidP="00C135E1">
      <w:pPr>
        <w:snapToGrid/>
        <w:ind w:left="315" w:hangingChars="150" w:hanging="315"/>
        <w:rPr>
          <w:sz w:val="21"/>
          <w:szCs w:val="21"/>
        </w:rPr>
      </w:pPr>
      <w:r w:rsidRPr="00C135E1">
        <w:rPr>
          <w:sz w:val="21"/>
          <w:szCs w:val="21"/>
        </w:rPr>
        <w:t>[15]</w:t>
      </w:r>
      <w:bookmarkStart w:id="275" w:name="OLE_LINK36"/>
      <w:bookmarkStart w:id="276" w:name="OLE_LINK37"/>
      <w:r w:rsidR="00C135E1">
        <w:rPr>
          <w:sz w:val="21"/>
          <w:szCs w:val="21"/>
        </w:rPr>
        <w:t xml:space="preserve"> </w:t>
      </w:r>
      <w:r w:rsidRPr="00C135E1">
        <w:rPr>
          <w:sz w:val="21"/>
          <w:szCs w:val="21"/>
        </w:rPr>
        <w:t>朱青</w:t>
      </w:r>
      <w:bookmarkEnd w:id="275"/>
      <w:bookmarkEnd w:id="276"/>
      <w:r w:rsidRPr="00C135E1">
        <w:rPr>
          <w:sz w:val="21"/>
          <w:szCs w:val="21"/>
        </w:rPr>
        <w:t>.</w:t>
      </w:r>
      <w:r w:rsidRPr="00C135E1">
        <w:rPr>
          <w:sz w:val="21"/>
          <w:szCs w:val="21"/>
        </w:rPr>
        <w:t>开放式基金风险评级研究</w:t>
      </w:r>
      <w:r w:rsidRPr="00C135E1">
        <w:rPr>
          <w:sz w:val="21"/>
          <w:szCs w:val="21"/>
        </w:rPr>
        <w:t>——</w:t>
      </w:r>
      <w:r w:rsidRPr="00C135E1">
        <w:rPr>
          <w:sz w:val="21"/>
          <w:szCs w:val="21"/>
        </w:rPr>
        <w:t>层次聚类法和随机森林算法的应用</w:t>
      </w:r>
      <w:r w:rsidRPr="00C135E1">
        <w:rPr>
          <w:sz w:val="21"/>
          <w:szCs w:val="21"/>
        </w:rPr>
        <w:t>[J].</w:t>
      </w:r>
      <w:r w:rsidRPr="00C135E1">
        <w:rPr>
          <w:sz w:val="21"/>
          <w:szCs w:val="21"/>
        </w:rPr>
        <w:t>金融管理研究</w:t>
      </w:r>
      <w:r w:rsidRPr="00C135E1">
        <w:rPr>
          <w:sz w:val="21"/>
          <w:szCs w:val="21"/>
        </w:rPr>
        <w:t>,2018(02):137-152.</w:t>
      </w:r>
    </w:p>
    <w:p w:rsidR="001D0EFF" w:rsidRPr="00C135E1" w:rsidRDefault="001B5EC6" w:rsidP="00C135E1">
      <w:pPr>
        <w:snapToGrid/>
        <w:ind w:left="315" w:hangingChars="150" w:hanging="315"/>
        <w:rPr>
          <w:sz w:val="21"/>
          <w:szCs w:val="21"/>
        </w:rPr>
      </w:pPr>
      <w:r w:rsidRPr="00C135E1">
        <w:rPr>
          <w:sz w:val="21"/>
          <w:szCs w:val="21"/>
        </w:rPr>
        <w:t>[16]</w:t>
      </w:r>
      <w:bookmarkStart w:id="277" w:name="OLE_LINK39"/>
      <w:bookmarkStart w:id="278" w:name="OLE_LINK38"/>
      <w:r w:rsidR="00C135E1">
        <w:rPr>
          <w:sz w:val="21"/>
          <w:szCs w:val="21"/>
        </w:rPr>
        <w:t xml:space="preserve"> </w:t>
      </w:r>
      <w:r w:rsidRPr="00C135E1">
        <w:rPr>
          <w:sz w:val="21"/>
          <w:szCs w:val="21"/>
        </w:rPr>
        <w:t>张潇</w:t>
      </w:r>
      <w:bookmarkEnd w:id="277"/>
      <w:bookmarkEnd w:id="278"/>
      <w:r w:rsidRPr="00C135E1">
        <w:rPr>
          <w:sz w:val="21"/>
          <w:szCs w:val="21"/>
        </w:rPr>
        <w:t>,</w:t>
      </w:r>
      <w:r w:rsidRPr="00C135E1">
        <w:rPr>
          <w:sz w:val="21"/>
          <w:szCs w:val="21"/>
        </w:rPr>
        <w:t>韦增欣</w:t>
      </w:r>
      <w:r w:rsidRPr="00C135E1">
        <w:rPr>
          <w:sz w:val="21"/>
          <w:szCs w:val="21"/>
        </w:rPr>
        <w:t>.</w:t>
      </w:r>
      <w:r w:rsidRPr="00C135E1">
        <w:rPr>
          <w:sz w:val="21"/>
          <w:szCs w:val="21"/>
        </w:rPr>
        <w:t>随机森林在股票趋势预测中的应用</w:t>
      </w:r>
      <w:r w:rsidRPr="00C135E1">
        <w:rPr>
          <w:sz w:val="21"/>
          <w:szCs w:val="21"/>
        </w:rPr>
        <w:t>[J].</w:t>
      </w:r>
      <w:r w:rsidRPr="00C135E1">
        <w:rPr>
          <w:sz w:val="21"/>
          <w:szCs w:val="21"/>
        </w:rPr>
        <w:t>中国管理信息化</w:t>
      </w:r>
      <w:r w:rsidRPr="00C135E1">
        <w:rPr>
          <w:sz w:val="21"/>
          <w:szCs w:val="21"/>
        </w:rPr>
        <w:t>,2018,21(03):120-123.</w:t>
      </w:r>
    </w:p>
    <w:p w:rsidR="001D0EFF" w:rsidRPr="00C135E1" w:rsidRDefault="001B5EC6" w:rsidP="00F2375C">
      <w:pPr>
        <w:snapToGrid/>
        <w:ind w:left="315" w:hangingChars="150" w:hanging="315"/>
        <w:rPr>
          <w:sz w:val="21"/>
          <w:szCs w:val="21"/>
        </w:rPr>
      </w:pPr>
      <w:r w:rsidRPr="00C135E1">
        <w:rPr>
          <w:sz w:val="21"/>
          <w:szCs w:val="21"/>
        </w:rPr>
        <w:lastRenderedPageBreak/>
        <w:t>[17]</w:t>
      </w:r>
      <w:r w:rsidR="00C135E1">
        <w:rPr>
          <w:sz w:val="21"/>
          <w:szCs w:val="21"/>
        </w:rPr>
        <w:t xml:space="preserve"> </w:t>
      </w:r>
      <w:r w:rsidR="00F2375C" w:rsidRPr="00F2375C">
        <w:rPr>
          <w:sz w:val="21"/>
          <w:szCs w:val="21"/>
        </w:rPr>
        <w:t>Jerome H. Friedman. Greedy Function Approximation: A Gradient Boosting Machine. 2001, 29(5):1189-1232.</w:t>
      </w:r>
    </w:p>
    <w:p w:rsidR="001D0EFF" w:rsidRPr="00C135E1" w:rsidRDefault="001B5EC6" w:rsidP="00C135E1">
      <w:pPr>
        <w:snapToGrid/>
        <w:ind w:left="315" w:hangingChars="150" w:hanging="315"/>
        <w:rPr>
          <w:sz w:val="21"/>
          <w:szCs w:val="21"/>
        </w:rPr>
      </w:pPr>
      <w:r w:rsidRPr="00C135E1">
        <w:rPr>
          <w:sz w:val="21"/>
          <w:szCs w:val="21"/>
        </w:rPr>
        <w:t xml:space="preserve">[18] </w:t>
      </w:r>
      <w:bookmarkStart w:id="279" w:name="OLE_LINK98"/>
      <w:bookmarkStart w:id="280" w:name="OLE_LINK99"/>
      <w:proofErr w:type="gramStart"/>
      <w:r w:rsidRPr="00C135E1">
        <w:rPr>
          <w:sz w:val="21"/>
          <w:szCs w:val="21"/>
        </w:rPr>
        <w:t>GEURTSP</w:t>
      </w:r>
      <w:bookmarkEnd w:id="279"/>
      <w:bookmarkEnd w:id="280"/>
      <w:r w:rsidRPr="00C135E1">
        <w:rPr>
          <w:sz w:val="21"/>
          <w:szCs w:val="21"/>
        </w:rPr>
        <w:t>,ERNST</w:t>
      </w:r>
      <w:proofErr w:type="gramEnd"/>
      <w:r w:rsidRPr="00C135E1">
        <w:rPr>
          <w:sz w:val="21"/>
          <w:szCs w:val="21"/>
        </w:rPr>
        <w:t xml:space="preserve"> D,WEHENKEL </w:t>
      </w:r>
      <w:proofErr w:type="spellStart"/>
      <w:r w:rsidRPr="00C135E1">
        <w:rPr>
          <w:sz w:val="21"/>
          <w:szCs w:val="21"/>
        </w:rPr>
        <w:t>L.Extremely</w:t>
      </w:r>
      <w:proofErr w:type="spellEnd"/>
      <w:r w:rsidRPr="00C135E1">
        <w:rPr>
          <w:sz w:val="21"/>
          <w:szCs w:val="21"/>
        </w:rPr>
        <w:t xml:space="preserve"> randomized trees[J].Mach.Learn.2006,63(1):3-42.</w:t>
      </w:r>
    </w:p>
    <w:p w:rsidR="001D0EFF" w:rsidRPr="00C135E1" w:rsidRDefault="001B5EC6" w:rsidP="00C135E1">
      <w:pPr>
        <w:snapToGrid/>
        <w:ind w:left="315" w:hangingChars="150" w:hanging="315"/>
        <w:rPr>
          <w:sz w:val="21"/>
          <w:szCs w:val="21"/>
        </w:rPr>
      </w:pPr>
      <w:r w:rsidRPr="00C135E1">
        <w:rPr>
          <w:sz w:val="21"/>
          <w:szCs w:val="21"/>
        </w:rPr>
        <w:t>[19]</w:t>
      </w:r>
      <w:r w:rsidR="00C135E1">
        <w:rPr>
          <w:sz w:val="21"/>
          <w:szCs w:val="21"/>
        </w:rPr>
        <w:t xml:space="preserve"> </w:t>
      </w:r>
      <w:proofErr w:type="spellStart"/>
      <w:r w:rsidRPr="00D44A9B">
        <w:rPr>
          <w:color w:val="FF0000"/>
          <w:sz w:val="21"/>
          <w:szCs w:val="21"/>
          <w:rPrChange w:id="281" w:author="Wu Guoning" w:date="2020-06-02T19:29:00Z">
            <w:rPr>
              <w:sz w:val="21"/>
              <w:szCs w:val="21"/>
            </w:rPr>
          </w:rPrChange>
        </w:rPr>
        <w:t>Quadrianto</w:t>
      </w:r>
      <w:proofErr w:type="spellEnd"/>
      <w:r w:rsidRPr="00D44A9B">
        <w:rPr>
          <w:color w:val="FF0000"/>
          <w:sz w:val="21"/>
          <w:szCs w:val="21"/>
          <w:rPrChange w:id="282" w:author="Wu Guoning" w:date="2020-06-02T19:29:00Z">
            <w:rPr>
              <w:sz w:val="21"/>
              <w:szCs w:val="21"/>
            </w:rPr>
          </w:rPrChange>
        </w:rPr>
        <w:t xml:space="preserve"> </w:t>
      </w:r>
      <w:proofErr w:type="spellStart"/>
      <w:proofErr w:type="gramStart"/>
      <w:r w:rsidRPr="00D44A9B">
        <w:rPr>
          <w:color w:val="FF0000"/>
          <w:sz w:val="21"/>
          <w:szCs w:val="21"/>
          <w:rPrChange w:id="283" w:author="Wu Guoning" w:date="2020-06-02T19:29:00Z">
            <w:rPr>
              <w:sz w:val="21"/>
              <w:szCs w:val="21"/>
            </w:rPr>
          </w:rPrChange>
        </w:rPr>
        <w:t>Novi,Ghahramani</w:t>
      </w:r>
      <w:proofErr w:type="spellEnd"/>
      <w:proofErr w:type="gramEnd"/>
      <w:r w:rsidRPr="00D44A9B">
        <w:rPr>
          <w:color w:val="FF0000"/>
          <w:sz w:val="21"/>
          <w:szCs w:val="21"/>
          <w:rPrChange w:id="284" w:author="Wu Guoning" w:date="2020-06-02T19:29:00Z">
            <w:rPr>
              <w:sz w:val="21"/>
              <w:szCs w:val="21"/>
            </w:rPr>
          </w:rPrChange>
        </w:rPr>
        <w:t xml:space="preserve"> </w:t>
      </w:r>
      <w:proofErr w:type="spellStart"/>
      <w:r w:rsidRPr="00D44A9B">
        <w:rPr>
          <w:color w:val="FF0000"/>
          <w:sz w:val="21"/>
          <w:szCs w:val="21"/>
          <w:rPrChange w:id="285" w:author="Wu Guoning" w:date="2020-06-02T19:29:00Z">
            <w:rPr>
              <w:sz w:val="21"/>
              <w:szCs w:val="21"/>
            </w:rPr>
          </w:rPrChange>
        </w:rPr>
        <w:t>Zoubin</w:t>
      </w:r>
      <w:proofErr w:type="spellEnd"/>
      <w:r w:rsidRPr="00D44A9B">
        <w:rPr>
          <w:color w:val="FF0000"/>
          <w:sz w:val="21"/>
          <w:szCs w:val="21"/>
          <w:rPrChange w:id="286" w:author="Wu Guoning" w:date="2020-06-02T19:29:00Z">
            <w:rPr>
              <w:sz w:val="21"/>
              <w:szCs w:val="21"/>
            </w:rPr>
          </w:rPrChange>
        </w:rPr>
        <w:t xml:space="preserve">. A Very Simple Safe-Bayesian Random </w:t>
      </w:r>
      <w:proofErr w:type="gramStart"/>
      <w:r w:rsidRPr="00D44A9B">
        <w:rPr>
          <w:color w:val="FF0000"/>
          <w:sz w:val="21"/>
          <w:szCs w:val="21"/>
          <w:rPrChange w:id="287" w:author="Wu Guoning" w:date="2020-06-02T19:29:00Z">
            <w:rPr>
              <w:sz w:val="21"/>
              <w:szCs w:val="21"/>
            </w:rPr>
          </w:rPrChange>
        </w:rPr>
        <w:t>Forest.[</w:t>
      </w:r>
      <w:proofErr w:type="gramEnd"/>
      <w:r w:rsidRPr="00D44A9B">
        <w:rPr>
          <w:color w:val="FF0000"/>
          <w:sz w:val="21"/>
          <w:szCs w:val="21"/>
          <w:rPrChange w:id="288" w:author="Wu Guoning" w:date="2020-06-02T19:29:00Z">
            <w:rPr>
              <w:sz w:val="21"/>
              <w:szCs w:val="21"/>
            </w:rPr>
          </w:rPrChange>
        </w:rPr>
        <w:t>J]. IEEE transactions on pattern analysis and machine intelligence,2015,37(6).</w:t>
      </w:r>
    </w:p>
    <w:p w:rsidR="001D0EFF" w:rsidRPr="00C135E1" w:rsidRDefault="001B5EC6" w:rsidP="00C135E1">
      <w:pPr>
        <w:snapToGrid/>
        <w:rPr>
          <w:sz w:val="21"/>
          <w:szCs w:val="21"/>
        </w:rPr>
      </w:pPr>
      <w:r w:rsidRPr="00C135E1">
        <w:rPr>
          <w:sz w:val="21"/>
          <w:szCs w:val="21"/>
        </w:rPr>
        <w:t xml:space="preserve">[20] Quinlan J </w:t>
      </w:r>
      <w:proofErr w:type="spellStart"/>
      <w:proofErr w:type="gramStart"/>
      <w:r w:rsidRPr="00C135E1">
        <w:rPr>
          <w:sz w:val="21"/>
          <w:szCs w:val="21"/>
        </w:rPr>
        <w:t>R.Induction</w:t>
      </w:r>
      <w:proofErr w:type="spellEnd"/>
      <w:proofErr w:type="gramEnd"/>
      <w:r w:rsidRPr="00C135E1">
        <w:rPr>
          <w:sz w:val="21"/>
          <w:szCs w:val="21"/>
        </w:rPr>
        <w:t xml:space="preserve"> of decision trees[J].Machine Learning,1986,1(1):81-106.</w:t>
      </w:r>
    </w:p>
    <w:p w:rsidR="001D0EFF" w:rsidRPr="00C135E1" w:rsidRDefault="001B5EC6" w:rsidP="00C135E1">
      <w:pPr>
        <w:snapToGrid/>
        <w:rPr>
          <w:sz w:val="21"/>
          <w:szCs w:val="21"/>
        </w:rPr>
      </w:pPr>
      <w:r w:rsidRPr="00C135E1">
        <w:rPr>
          <w:sz w:val="21"/>
          <w:szCs w:val="21"/>
        </w:rPr>
        <w:t>[21]</w:t>
      </w:r>
      <w:r w:rsidR="00C135E1">
        <w:rPr>
          <w:sz w:val="21"/>
          <w:szCs w:val="21"/>
        </w:rPr>
        <w:t xml:space="preserve"> </w:t>
      </w:r>
      <w:r w:rsidRPr="00D44A9B">
        <w:rPr>
          <w:color w:val="FF0000"/>
          <w:sz w:val="21"/>
          <w:szCs w:val="21"/>
          <w:rPrChange w:id="289" w:author="Wu Guoning" w:date="2020-06-02T19:29:00Z">
            <w:rPr>
              <w:sz w:val="21"/>
              <w:szCs w:val="21"/>
            </w:rPr>
          </w:rPrChange>
        </w:rPr>
        <w:t xml:space="preserve">Quinlan J </w:t>
      </w:r>
      <w:proofErr w:type="gramStart"/>
      <w:r w:rsidRPr="00D44A9B">
        <w:rPr>
          <w:color w:val="FF0000"/>
          <w:sz w:val="21"/>
          <w:szCs w:val="21"/>
          <w:rPrChange w:id="290" w:author="Wu Guoning" w:date="2020-06-02T19:29:00Z">
            <w:rPr>
              <w:sz w:val="21"/>
              <w:szCs w:val="21"/>
            </w:rPr>
          </w:rPrChange>
        </w:rPr>
        <w:t>R.C4.5:programs</w:t>
      </w:r>
      <w:proofErr w:type="gramEnd"/>
      <w:r w:rsidRPr="00D44A9B">
        <w:rPr>
          <w:color w:val="FF0000"/>
          <w:sz w:val="21"/>
          <w:szCs w:val="21"/>
          <w:rPrChange w:id="291" w:author="Wu Guoning" w:date="2020-06-02T19:29:00Z">
            <w:rPr>
              <w:sz w:val="21"/>
              <w:szCs w:val="21"/>
            </w:rPr>
          </w:rPrChange>
        </w:rPr>
        <w:t xml:space="preserve"> for machine learning[J].1992.</w:t>
      </w:r>
    </w:p>
    <w:bookmarkEnd w:id="243"/>
    <w:bookmarkEnd w:id="244"/>
    <w:p w:rsidR="001D0EFF" w:rsidRPr="00C135E1" w:rsidRDefault="001D0EFF" w:rsidP="002E0119"/>
    <w:p w:rsidR="001D0EFF" w:rsidRPr="001B5EC6" w:rsidRDefault="001D0EFF" w:rsidP="002E0119"/>
    <w:p w:rsidR="001D0EFF" w:rsidRDefault="001D0EFF" w:rsidP="002E0119"/>
    <w:p w:rsidR="001D0EFF" w:rsidRDefault="001D0EFF" w:rsidP="002E0119"/>
    <w:p w:rsidR="001B5EC6" w:rsidRDefault="001B5EC6" w:rsidP="002E0119"/>
    <w:p w:rsidR="001B5EC6" w:rsidRDefault="001B5EC6" w:rsidP="002E0119"/>
    <w:p w:rsidR="001B5EC6" w:rsidRDefault="001B5EC6" w:rsidP="002E0119"/>
    <w:p w:rsidR="001B5EC6" w:rsidRDefault="001B5EC6" w:rsidP="002E0119"/>
    <w:p w:rsidR="001B5EC6" w:rsidRDefault="001B5EC6" w:rsidP="002E0119"/>
    <w:p w:rsidR="001B5EC6" w:rsidRDefault="001B5EC6" w:rsidP="002E0119"/>
    <w:p w:rsidR="001B5EC6" w:rsidRDefault="001B5EC6" w:rsidP="002E0119"/>
    <w:p w:rsidR="001B5EC6" w:rsidRDefault="001B5EC6" w:rsidP="002E0119"/>
    <w:p w:rsidR="001B5EC6" w:rsidRDefault="001B5EC6" w:rsidP="002E0119"/>
    <w:p w:rsidR="001B5EC6" w:rsidRDefault="001B5EC6" w:rsidP="002E0119"/>
    <w:p w:rsidR="001B5EC6" w:rsidRDefault="001B5EC6" w:rsidP="002E0119"/>
    <w:p w:rsidR="001B5EC6" w:rsidRDefault="001B5EC6" w:rsidP="002E0119"/>
    <w:p w:rsidR="001B5EC6" w:rsidRDefault="001B5EC6" w:rsidP="002E0119"/>
    <w:p w:rsidR="001B5EC6" w:rsidRDefault="001B5EC6" w:rsidP="002E0119"/>
    <w:p w:rsidR="002E0119" w:rsidRDefault="002E0119" w:rsidP="002E0119"/>
    <w:p w:rsidR="002E0119" w:rsidRDefault="002E0119" w:rsidP="002E0119"/>
    <w:p w:rsidR="002E0119" w:rsidRDefault="002E0119" w:rsidP="002E0119"/>
    <w:p w:rsidR="001B5EC6" w:rsidRDefault="001B5EC6" w:rsidP="002E0119"/>
    <w:p w:rsidR="001B5EC6" w:rsidRDefault="001B5EC6" w:rsidP="002E0119"/>
    <w:p w:rsidR="001B5EC6" w:rsidRDefault="001B5EC6" w:rsidP="002E0119"/>
    <w:p w:rsidR="001B5EC6" w:rsidRDefault="001B5EC6" w:rsidP="002E0119"/>
    <w:p w:rsidR="002E0119" w:rsidRDefault="002E0119" w:rsidP="002E0119">
      <w:pPr>
        <w:pStyle w:val="Heading1"/>
        <w:sectPr w:rsidR="002E0119" w:rsidSect="00C135E1">
          <w:headerReference w:type="even" r:id="rId55"/>
          <w:headerReference w:type="default" r:id="rId56"/>
          <w:footerReference w:type="even" r:id="rId57"/>
          <w:footerReference w:type="default" r:id="rId58"/>
          <w:pgSz w:w="11900" w:h="16840"/>
          <w:pgMar w:top="1440" w:right="1800" w:bottom="1440" w:left="1800" w:header="1134" w:footer="992" w:gutter="0"/>
          <w:cols w:space="425"/>
          <w:docGrid w:type="lines" w:linePitch="326"/>
        </w:sectPr>
      </w:pPr>
    </w:p>
    <w:p w:rsidR="001D0EFF" w:rsidRDefault="001B5EC6" w:rsidP="002E0119">
      <w:pPr>
        <w:pStyle w:val="Heading1"/>
      </w:pPr>
      <w:bookmarkStart w:id="292" w:name="_Toc41489330"/>
      <w:r>
        <w:rPr>
          <w:rFonts w:hint="eastAsia"/>
        </w:rPr>
        <w:lastRenderedPageBreak/>
        <w:t>附录</w:t>
      </w:r>
      <w:r w:rsidR="002E0119">
        <w:t xml:space="preserve">A </w:t>
      </w:r>
      <w:r w:rsidR="002E0119">
        <w:rPr>
          <w:rFonts w:hint="eastAsia"/>
        </w:rPr>
        <w:t>波士顿房价预测关键代码</w:t>
      </w:r>
      <w:bookmarkEnd w:id="292"/>
    </w:p>
    <w:p w:rsidR="001D0EFF" w:rsidRDefault="001B5EC6" w:rsidP="002E0119">
      <w:r>
        <w:rPr>
          <w:rFonts w:hint="eastAsia"/>
        </w:rPr>
        <w:t xml:space="preserve">y = </w:t>
      </w:r>
      <w:proofErr w:type="spellStart"/>
      <w:r>
        <w:rPr>
          <w:rFonts w:hint="eastAsia"/>
        </w:rPr>
        <w:t>load_</w:t>
      </w:r>
      <w:proofErr w:type="gramStart"/>
      <w:r>
        <w:rPr>
          <w:rFonts w:hint="eastAsia"/>
        </w:rPr>
        <w:t>boston</w:t>
      </w:r>
      <w:proofErr w:type="spellEnd"/>
      <w:r>
        <w:rPr>
          <w:rFonts w:hint="eastAsia"/>
        </w:rPr>
        <w:t>(</w:t>
      </w:r>
      <w:proofErr w:type="gramEnd"/>
      <w:r>
        <w:rPr>
          <w:rFonts w:hint="eastAsia"/>
        </w:rPr>
        <w:t>).target</w:t>
      </w:r>
    </w:p>
    <w:p w:rsidR="001D0EFF" w:rsidRDefault="001B5EC6" w:rsidP="002E0119">
      <w:r>
        <w:rPr>
          <w:rFonts w:hint="eastAsia"/>
        </w:rPr>
        <w:t xml:space="preserve">def </w:t>
      </w:r>
      <w:proofErr w:type="spellStart"/>
      <w:r>
        <w:rPr>
          <w:rFonts w:hint="eastAsia"/>
        </w:rPr>
        <w:t>dataProcessing</w:t>
      </w:r>
      <w:proofErr w:type="spellEnd"/>
      <w:r>
        <w:rPr>
          <w:rFonts w:hint="eastAsia"/>
        </w:rPr>
        <w:t>(df):</w:t>
      </w:r>
    </w:p>
    <w:p w:rsidR="001D0EFF" w:rsidRDefault="001B5EC6" w:rsidP="002E0119">
      <w:r>
        <w:rPr>
          <w:rFonts w:hint="eastAsia"/>
        </w:rPr>
        <w:t xml:space="preserve">    </w:t>
      </w:r>
      <w:proofErr w:type="spellStart"/>
      <w:r>
        <w:rPr>
          <w:rFonts w:hint="eastAsia"/>
        </w:rPr>
        <w:t>field_cut</w:t>
      </w:r>
      <w:proofErr w:type="spellEnd"/>
      <w:r>
        <w:rPr>
          <w:rFonts w:hint="eastAsia"/>
        </w:rPr>
        <w:t xml:space="preserve"> = {</w:t>
      </w:r>
    </w:p>
    <w:p w:rsidR="001D0EFF" w:rsidRDefault="001B5EC6" w:rsidP="002E0119">
      <w:r>
        <w:rPr>
          <w:rFonts w:hint="eastAsia"/>
        </w:rPr>
        <w:t xml:space="preserve">    'CRIM</w:t>
      </w:r>
      <w:proofErr w:type="gramStart"/>
      <w:r>
        <w:rPr>
          <w:rFonts w:hint="eastAsia"/>
        </w:rPr>
        <w:t>' :</w:t>
      </w:r>
      <w:proofErr w:type="gramEnd"/>
      <w:r>
        <w:rPr>
          <w:rFonts w:hint="eastAsia"/>
        </w:rPr>
        <w:t xml:space="preserve"> [0,10,20, 100],</w:t>
      </w:r>
    </w:p>
    <w:p w:rsidR="001D0EFF" w:rsidRDefault="001B5EC6" w:rsidP="002E0119">
      <w:r>
        <w:rPr>
          <w:rFonts w:hint="eastAsia"/>
        </w:rPr>
        <w:t xml:space="preserve">    'ZN</w:t>
      </w:r>
      <w:proofErr w:type="gramStart"/>
      <w:r>
        <w:rPr>
          <w:rFonts w:hint="eastAsia"/>
        </w:rPr>
        <w:t>' :</w:t>
      </w:r>
      <w:proofErr w:type="gramEnd"/>
      <w:r>
        <w:rPr>
          <w:rFonts w:hint="eastAsia"/>
        </w:rPr>
        <w:t xml:space="preserve"> [-1, 5, 18, 20, 40, 80, 86, 100], </w:t>
      </w:r>
    </w:p>
    <w:p w:rsidR="001D0EFF" w:rsidRDefault="001B5EC6" w:rsidP="002E0119">
      <w:r>
        <w:rPr>
          <w:rFonts w:hint="eastAsia"/>
        </w:rPr>
        <w:t xml:space="preserve">    'INDUS</w:t>
      </w:r>
      <w:proofErr w:type="gramStart"/>
      <w:r>
        <w:rPr>
          <w:rFonts w:hint="eastAsia"/>
        </w:rPr>
        <w:t>' :</w:t>
      </w:r>
      <w:proofErr w:type="gramEnd"/>
      <w:r>
        <w:rPr>
          <w:rFonts w:hint="eastAsia"/>
        </w:rPr>
        <w:t xml:space="preserve"> [-1, 7, 15, 23, 40],</w:t>
      </w:r>
    </w:p>
    <w:p w:rsidR="001D0EFF" w:rsidRDefault="001B5EC6" w:rsidP="002E0119">
      <w:r>
        <w:rPr>
          <w:rFonts w:hint="eastAsia"/>
        </w:rPr>
        <w:t xml:space="preserve">    'NOX</w:t>
      </w:r>
      <w:proofErr w:type="gramStart"/>
      <w:r>
        <w:rPr>
          <w:rFonts w:hint="eastAsia"/>
        </w:rPr>
        <w:t>' :</w:t>
      </w:r>
      <w:proofErr w:type="gramEnd"/>
      <w:r>
        <w:rPr>
          <w:rFonts w:hint="eastAsia"/>
        </w:rPr>
        <w:t xml:space="preserve"> [0, 0.51, 0.6, 0.7, 0.8, 1],</w:t>
      </w:r>
    </w:p>
    <w:p w:rsidR="001D0EFF" w:rsidRDefault="001B5EC6" w:rsidP="002E0119">
      <w:r>
        <w:rPr>
          <w:rFonts w:hint="eastAsia"/>
        </w:rPr>
        <w:t xml:space="preserve">    'RM</w:t>
      </w:r>
      <w:proofErr w:type="gramStart"/>
      <w:r>
        <w:rPr>
          <w:rFonts w:hint="eastAsia"/>
        </w:rPr>
        <w:t>' :</w:t>
      </w:r>
      <w:proofErr w:type="gramEnd"/>
      <w:r>
        <w:rPr>
          <w:rFonts w:hint="eastAsia"/>
        </w:rPr>
        <w:t xml:space="preserve"> [0, 4, 5, 6, 7, 8, 9],</w:t>
      </w:r>
    </w:p>
    <w:p w:rsidR="001D0EFF" w:rsidRDefault="001B5EC6" w:rsidP="002E0119">
      <w:r>
        <w:rPr>
          <w:rFonts w:hint="eastAsia"/>
        </w:rPr>
        <w:t xml:space="preserve">    'AGE</w:t>
      </w:r>
      <w:proofErr w:type="gramStart"/>
      <w:r>
        <w:rPr>
          <w:rFonts w:hint="eastAsia"/>
        </w:rPr>
        <w:t>' :</w:t>
      </w:r>
      <w:proofErr w:type="gramEnd"/>
      <w:r>
        <w:rPr>
          <w:rFonts w:hint="eastAsia"/>
        </w:rPr>
        <w:t xml:space="preserve"> [0, 60, 80, 100],</w:t>
      </w:r>
    </w:p>
    <w:p w:rsidR="001D0EFF" w:rsidRDefault="001B5EC6" w:rsidP="002E0119">
      <w:r>
        <w:rPr>
          <w:rFonts w:hint="eastAsia"/>
        </w:rPr>
        <w:t xml:space="preserve">    'DIS</w:t>
      </w:r>
      <w:proofErr w:type="gramStart"/>
      <w:r>
        <w:rPr>
          <w:rFonts w:hint="eastAsia"/>
        </w:rPr>
        <w:t>' :</w:t>
      </w:r>
      <w:proofErr w:type="gramEnd"/>
      <w:r>
        <w:rPr>
          <w:rFonts w:hint="eastAsia"/>
        </w:rPr>
        <w:t xml:space="preserve"> [0, 2, 6, 14],</w:t>
      </w:r>
    </w:p>
    <w:p w:rsidR="001D0EFF" w:rsidRDefault="001B5EC6" w:rsidP="002E0119">
      <w:r>
        <w:rPr>
          <w:rFonts w:hint="eastAsia"/>
        </w:rPr>
        <w:t xml:space="preserve">    'RAD</w:t>
      </w:r>
      <w:proofErr w:type="gramStart"/>
      <w:r>
        <w:rPr>
          <w:rFonts w:hint="eastAsia"/>
        </w:rPr>
        <w:t>' :</w:t>
      </w:r>
      <w:proofErr w:type="gramEnd"/>
      <w:r>
        <w:rPr>
          <w:rFonts w:hint="eastAsia"/>
        </w:rPr>
        <w:t xml:space="preserve"> [0, 5, 10, 25],</w:t>
      </w:r>
    </w:p>
    <w:p w:rsidR="001D0EFF" w:rsidRDefault="001B5EC6" w:rsidP="002E0119">
      <w:r>
        <w:rPr>
          <w:rFonts w:hint="eastAsia"/>
        </w:rPr>
        <w:t xml:space="preserve">    'TAX</w:t>
      </w:r>
      <w:proofErr w:type="gramStart"/>
      <w:r>
        <w:rPr>
          <w:rFonts w:hint="eastAsia"/>
        </w:rPr>
        <w:t>' :</w:t>
      </w:r>
      <w:proofErr w:type="gramEnd"/>
      <w:r>
        <w:rPr>
          <w:rFonts w:hint="eastAsia"/>
        </w:rPr>
        <w:t xml:space="preserve"> [0, 200, 400, 500, 800],</w:t>
      </w:r>
    </w:p>
    <w:p w:rsidR="001D0EFF" w:rsidRDefault="001B5EC6" w:rsidP="002E0119">
      <w:r>
        <w:rPr>
          <w:rFonts w:hint="eastAsia"/>
        </w:rPr>
        <w:t xml:space="preserve">    'PTRATIO</w:t>
      </w:r>
      <w:proofErr w:type="gramStart"/>
      <w:r>
        <w:rPr>
          <w:rFonts w:hint="eastAsia"/>
        </w:rPr>
        <w:t>' :</w:t>
      </w:r>
      <w:proofErr w:type="gramEnd"/>
      <w:r>
        <w:rPr>
          <w:rFonts w:hint="eastAsia"/>
        </w:rPr>
        <w:t xml:space="preserve"> [0, 14, 20, 23],</w:t>
      </w:r>
    </w:p>
    <w:p w:rsidR="001D0EFF" w:rsidRDefault="001B5EC6" w:rsidP="002E0119">
      <w:r>
        <w:rPr>
          <w:rFonts w:hint="eastAsia"/>
        </w:rPr>
        <w:t xml:space="preserve">    'B</w:t>
      </w:r>
      <w:proofErr w:type="gramStart"/>
      <w:r>
        <w:rPr>
          <w:rFonts w:hint="eastAsia"/>
        </w:rPr>
        <w:t>' :</w:t>
      </w:r>
      <w:proofErr w:type="gramEnd"/>
      <w:r>
        <w:rPr>
          <w:rFonts w:hint="eastAsia"/>
        </w:rPr>
        <w:t xml:space="preserve"> [0, 100, 350, 450],</w:t>
      </w:r>
    </w:p>
    <w:p w:rsidR="001D0EFF" w:rsidRDefault="001B5EC6" w:rsidP="002E0119">
      <w:r>
        <w:rPr>
          <w:rFonts w:hint="eastAsia"/>
        </w:rPr>
        <w:t xml:space="preserve">    'LSTAT</w:t>
      </w:r>
      <w:proofErr w:type="gramStart"/>
      <w:r>
        <w:rPr>
          <w:rFonts w:hint="eastAsia"/>
        </w:rPr>
        <w:t>' :</w:t>
      </w:r>
      <w:proofErr w:type="gramEnd"/>
      <w:r>
        <w:rPr>
          <w:rFonts w:hint="eastAsia"/>
        </w:rPr>
        <w:t xml:space="preserve"> [0, 5, 10, 20, 40]</w:t>
      </w:r>
    </w:p>
    <w:p w:rsidR="001D0EFF" w:rsidRDefault="001B5EC6" w:rsidP="002E0119">
      <w:r>
        <w:rPr>
          <w:rFonts w:hint="eastAsia"/>
        </w:rPr>
        <w:t xml:space="preserve">    }</w:t>
      </w:r>
    </w:p>
    <w:p w:rsidR="001D0EFF" w:rsidRDefault="001B5EC6" w:rsidP="002E0119">
      <w:r>
        <w:rPr>
          <w:rFonts w:hint="eastAsia"/>
        </w:rPr>
        <w:t xml:space="preserve">    df = df[</w:t>
      </w:r>
      <w:proofErr w:type="spellStart"/>
      <w:r>
        <w:rPr>
          <w:rFonts w:hint="eastAsia"/>
        </w:rPr>
        <w:t>load_boston</w:t>
      </w:r>
      <w:proofErr w:type="spellEnd"/>
      <w:r>
        <w:rPr>
          <w:rFonts w:hint="eastAsia"/>
        </w:rPr>
        <w:t>(</w:t>
      </w:r>
      <w:proofErr w:type="gramStart"/>
      <w:r>
        <w:rPr>
          <w:rFonts w:hint="eastAsia"/>
        </w:rPr>
        <w:t>).</w:t>
      </w:r>
      <w:proofErr w:type="spellStart"/>
      <w:r>
        <w:rPr>
          <w:rFonts w:hint="eastAsia"/>
        </w:rPr>
        <w:t>feature</w:t>
      </w:r>
      <w:proofErr w:type="gramEnd"/>
      <w:r>
        <w:rPr>
          <w:rFonts w:hint="eastAsia"/>
        </w:rPr>
        <w:t>_names</w:t>
      </w:r>
      <w:proofErr w:type="spellEnd"/>
      <w:r>
        <w:rPr>
          <w:rFonts w:hint="eastAsia"/>
        </w:rPr>
        <w:t>].copy()</w:t>
      </w:r>
    </w:p>
    <w:p w:rsidR="001D0EFF" w:rsidRDefault="001B5EC6" w:rsidP="002E0119">
      <w:r>
        <w:rPr>
          <w:rFonts w:hint="eastAsia"/>
        </w:rPr>
        <w:t xml:space="preserve">    </w:t>
      </w:r>
      <w:proofErr w:type="spellStart"/>
      <w:r>
        <w:rPr>
          <w:rFonts w:hint="eastAsia"/>
        </w:rPr>
        <w:t>cut_df</w:t>
      </w:r>
      <w:proofErr w:type="spellEnd"/>
      <w:r>
        <w:rPr>
          <w:rFonts w:hint="eastAsia"/>
        </w:rPr>
        <w:t xml:space="preserve"> = </w:t>
      </w:r>
      <w:proofErr w:type="spellStart"/>
      <w:proofErr w:type="gramStart"/>
      <w:r>
        <w:rPr>
          <w:rFonts w:hint="eastAsia"/>
        </w:rPr>
        <w:t>pd.DataFrame</w:t>
      </w:r>
      <w:proofErr w:type="spellEnd"/>
      <w:proofErr w:type="gramEnd"/>
      <w:r>
        <w:rPr>
          <w:rFonts w:hint="eastAsia"/>
        </w:rPr>
        <w:t>()</w:t>
      </w:r>
    </w:p>
    <w:p w:rsidR="001D0EFF" w:rsidRDefault="001B5EC6" w:rsidP="002E0119">
      <w:r>
        <w:rPr>
          <w:rFonts w:hint="eastAsia"/>
        </w:rPr>
        <w:t xml:space="preserve">    for field in </w:t>
      </w:r>
      <w:proofErr w:type="spellStart"/>
      <w:r>
        <w:rPr>
          <w:rFonts w:hint="eastAsia"/>
        </w:rPr>
        <w:t>field_</w:t>
      </w:r>
      <w:proofErr w:type="gramStart"/>
      <w:r>
        <w:rPr>
          <w:rFonts w:hint="eastAsia"/>
        </w:rPr>
        <w:t>cut.keys</w:t>
      </w:r>
      <w:proofErr w:type="spellEnd"/>
      <w:proofErr w:type="gramEnd"/>
      <w:r>
        <w:rPr>
          <w:rFonts w:hint="eastAsia"/>
        </w:rPr>
        <w:t>():</w:t>
      </w:r>
    </w:p>
    <w:p w:rsidR="001D0EFF" w:rsidRDefault="001B5EC6" w:rsidP="002E0119">
      <w:r>
        <w:rPr>
          <w:rFonts w:hint="eastAsia"/>
        </w:rPr>
        <w:t xml:space="preserve">        </w:t>
      </w:r>
      <w:proofErr w:type="spellStart"/>
      <w:r>
        <w:rPr>
          <w:rFonts w:hint="eastAsia"/>
        </w:rPr>
        <w:t>cut_series</w:t>
      </w:r>
      <w:proofErr w:type="spellEnd"/>
      <w:r>
        <w:rPr>
          <w:rFonts w:hint="eastAsia"/>
        </w:rPr>
        <w:t xml:space="preserve"> = </w:t>
      </w:r>
      <w:proofErr w:type="spellStart"/>
      <w:r>
        <w:rPr>
          <w:rFonts w:hint="eastAsia"/>
        </w:rPr>
        <w:t>pd.cut</w:t>
      </w:r>
      <w:proofErr w:type="spellEnd"/>
      <w:r>
        <w:rPr>
          <w:rFonts w:hint="eastAsia"/>
        </w:rPr>
        <w:t xml:space="preserve">(df[field], </w:t>
      </w:r>
      <w:proofErr w:type="spellStart"/>
      <w:r>
        <w:rPr>
          <w:rFonts w:hint="eastAsia"/>
        </w:rPr>
        <w:t>field_cut</w:t>
      </w:r>
      <w:proofErr w:type="spellEnd"/>
      <w:r>
        <w:rPr>
          <w:rFonts w:hint="eastAsia"/>
        </w:rPr>
        <w:t>[field], right=True)</w:t>
      </w:r>
    </w:p>
    <w:p w:rsidR="001D0EFF" w:rsidRDefault="001B5EC6" w:rsidP="002E0119">
      <w:r>
        <w:rPr>
          <w:rFonts w:hint="eastAsia"/>
        </w:rPr>
        <w:t xml:space="preserve">        </w:t>
      </w:r>
      <w:proofErr w:type="spellStart"/>
      <w:r>
        <w:rPr>
          <w:rFonts w:hint="eastAsia"/>
        </w:rPr>
        <w:t>onehot_df</w:t>
      </w:r>
      <w:proofErr w:type="spellEnd"/>
      <w:r>
        <w:rPr>
          <w:rFonts w:hint="eastAsia"/>
        </w:rPr>
        <w:t xml:space="preserve"> = </w:t>
      </w:r>
      <w:proofErr w:type="spellStart"/>
      <w:r>
        <w:rPr>
          <w:rFonts w:hint="eastAsia"/>
        </w:rPr>
        <w:t>pd.get_</w:t>
      </w:r>
      <w:proofErr w:type="gramStart"/>
      <w:r>
        <w:rPr>
          <w:rFonts w:hint="eastAsia"/>
        </w:rPr>
        <w:t>dummies</w:t>
      </w:r>
      <w:proofErr w:type="spellEnd"/>
      <w:r>
        <w:rPr>
          <w:rFonts w:hint="eastAsia"/>
        </w:rPr>
        <w:t>(</w:t>
      </w:r>
      <w:proofErr w:type="spellStart"/>
      <w:proofErr w:type="gramEnd"/>
      <w:r>
        <w:rPr>
          <w:rFonts w:hint="eastAsia"/>
        </w:rPr>
        <w:t>cut_series</w:t>
      </w:r>
      <w:proofErr w:type="spellEnd"/>
      <w:r>
        <w:rPr>
          <w:rFonts w:hint="eastAsia"/>
        </w:rPr>
        <w:t>, prefix=field)</w:t>
      </w:r>
    </w:p>
    <w:p w:rsidR="001D0EFF" w:rsidRDefault="001B5EC6" w:rsidP="002E0119">
      <w:r>
        <w:rPr>
          <w:rFonts w:hint="eastAsia"/>
        </w:rPr>
        <w:t xml:space="preserve">        </w:t>
      </w:r>
      <w:proofErr w:type="spellStart"/>
      <w:r>
        <w:rPr>
          <w:rFonts w:hint="eastAsia"/>
        </w:rPr>
        <w:t>cut_df</w:t>
      </w:r>
      <w:proofErr w:type="spellEnd"/>
      <w:r>
        <w:rPr>
          <w:rFonts w:hint="eastAsia"/>
        </w:rPr>
        <w:t xml:space="preserve"> = </w:t>
      </w:r>
      <w:proofErr w:type="spellStart"/>
      <w:proofErr w:type="gramStart"/>
      <w:r>
        <w:rPr>
          <w:rFonts w:hint="eastAsia"/>
        </w:rPr>
        <w:t>pd.concat</w:t>
      </w:r>
      <w:proofErr w:type="spellEnd"/>
      <w:proofErr w:type="gramEnd"/>
      <w:r>
        <w:rPr>
          <w:rFonts w:hint="eastAsia"/>
        </w:rPr>
        <w:t>([</w:t>
      </w:r>
      <w:proofErr w:type="spellStart"/>
      <w:r>
        <w:rPr>
          <w:rFonts w:hint="eastAsia"/>
        </w:rPr>
        <w:t>cut_df</w:t>
      </w:r>
      <w:proofErr w:type="spellEnd"/>
      <w:r>
        <w:rPr>
          <w:rFonts w:hint="eastAsia"/>
        </w:rPr>
        <w:t xml:space="preserve">, </w:t>
      </w:r>
      <w:proofErr w:type="spellStart"/>
      <w:r>
        <w:rPr>
          <w:rFonts w:hint="eastAsia"/>
        </w:rPr>
        <w:t>onehot_df</w:t>
      </w:r>
      <w:proofErr w:type="spellEnd"/>
      <w:r>
        <w:rPr>
          <w:rFonts w:hint="eastAsia"/>
        </w:rPr>
        <w:t>], axis=1)</w:t>
      </w:r>
    </w:p>
    <w:p w:rsidR="001D0EFF" w:rsidRDefault="001B5EC6" w:rsidP="002E0119">
      <w:r>
        <w:rPr>
          <w:rFonts w:hint="eastAsia"/>
        </w:rPr>
        <w:t xml:space="preserve">    </w:t>
      </w:r>
      <w:proofErr w:type="spellStart"/>
      <w:r>
        <w:rPr>
          <w:rFonts w:hint="eastAsia"/>
        </w:rPr>
        <w:t>new_df</w:t>
      </w:r>
      <w:proofErr w:type="spellEnd"/>
      <w:r>
        <w:rPr>
          <w:rFonts w:hint="eastAsia"/>
        </w:rPr>
        <w:t xml:space="preserve"> = </w:t>
      </w:r>
      <w:proofErr w:type="spellStart"/>
      <w:proofErr w:type="gramStart"/>
      <w:r>
        <w:rPr>
          <w:rFonts w:hint="eastAsia"/>
        </w:rPr>
        <w:t>pd.concat</w:t>
      </w:r>
      <w:proofErr w:type="spellEnd"/>
      <w:proofErr w:type="gramEnd"/>
      <w:r>
        <w:rPr>
          <w:rFonts w:hint="eastAsia"/>
        </w:rPr>
        <w:t xml:space="preserve">([df, </w:t>
      </w:r>
      <w:proofErr w:type="spellStart"/>
      <w:r>
        <w:rPr>
          <w:rFonts w:hint="eastAsia"/>
        </w:rPr>
        <w:t>cut_df</w:t>
      </w:r>
      <w:proofErr w:type="spellEnd"/>
      <w:r>
        <w:rPr>
          <w:rFonts w:hint="eastAsia"/>
        </w:rPr>
        <w:t>], axis=1)</w:t>
      </w:r>
    </w:p>
    <w:p w:rsidR="001D0EFF" w:rsidRDefault="001B5EC6" w:rsidP="002E0119">
      <w:r>
        <w:rPr>
          <w:rFonts w:hint="eastAsia"/>
        </w:rPr>
        <w:t xml:space="preserve">    return </w:t>
      </w:r>
      <w:proofErr w:type="spellStart"/>
      <w:r>
        <w:rPr>
          <w:rFonts w:hint="eastAsia"/>
        </w:rPr>
        <w:t>new_df</w:t>
      </w:r>
      <w:proofErr w:type="spellEnd"/>
    </w:p>
    <w:p w:rsidR="001D0EFF" w:rsidRDefault="001B5EC6" w:rsidP="002E0119">
      <w:proofErr w:type="spellStart"/>
      <w:r>
        <w:rPr>
          <w:rFonts w:hint="eastAsia"/>
        </w:rPr>
        <w:t>dfboston</w:t>
      </w:r>
      <w:proofErr w:type="spellEnd"/>
      <w:r>
        <w:rPr>
          <w:rFonts w:hint="eastAsia"/>
        </w:rPr>
        <w:t xml:space="preserve"> = </w:t>
      </w:r>
      <w:proofErr w:type="spellStart"/>
      <w:proofErr w:type="gramStart"/>
      <w:r>
        <w:rPr>
          <w:rFonts w:hint="eastAsia"/>
        </w:rPr>
        <w:t>pd.DataFrame</w:t>
      </w:r>
      <w:proofErr w:type="spellEnd"/>
      <w:proofErr w:type="gramEnd"/>
      <w:r>
        <w:rPr>
          <w:rFonts w:hint="eastAsia"/>
        </w:rPr>
        <w:t>(</w:t>
      </w:r>
      <w:proofErr w:type="spellStart"/>
      <w:r>
        <w:rPr>
          <w:rFonts w:hint="eastAsia"/>
        </w:rPr>
        <w:t>load_boston</w:t>
      </w:r>
      <w:proofErr w:type="spellEnd"/>
      <w:r>
        <w:rPr>
          <w:rFonts w:hint="eastAsia"/>
        </w:rPr>
        <w:t>().data, columns=</w:t>
      </w:r>
      <w:proofErr w:type="spellStart"/>
      <w:r>
        <w:rPr>
          <w:rFonts w:hint="eastAsia"/>
        </w:rPr>
        <w:t>load_boston</w:t>
      </w:r>
      <w:proofErr w:type="spellEnd"/>
      <w:r>
        <w:rPr>
          <w:rFonts w:hint="eastAsia"/>
        </w:rPr>
        <w:t>().</w:t>
      </w:r>
      <w:proofErr w:type="spellStart"/>
      <w:r>
        <w:rPr>
          <w:rFonts w:hint="eastAsia"/>
        </w:rPr>
        <w:t>feature_names</w:t>
      </w:r>
      <w:proofErr w:type="spellEnd"/>
      <w:r>
        <w:rPr>
          <w:rFonts w:hint="eastAsia"/>
        </w:rPr>
        <w:t>)</w:t>
      </w:r>
    </w:p>
    <w:p w:rsidR="001D0EFF" w:rsidRDefault="001B5EC6" w:rsidP="002E0119">
      <w:proofErr w:type="spellStart"/>
      <w:r>
        <w:rPr>
          <w:rFonts w:hint="eastAsia"/>
        </w:rPr>
        <w:t>new_df</w:t>
      </w:r>
      <w:proofErr w:type="spellEnd"/>
      <w:r>
        <w:rPr>
          <w:rFonts w:hint="eastAsia"/>
        </w:rPr>
        <w:t xml:space="preserve"> = </w:t>
      </w:r>
      <w:proofErr w:type="spellStart"/>
      <w:r>
        <w:rPr>
          <w:rFonts w:hint="eastAsia"/>
        </w:rPr>
        <w:t>dataProcessing</w:t>
      </w:r>
      <w:proofErr w:type="spellEnd"/>
      <w:r>
        <w:rPr>
          <w:rFonts w:hint="eastAsia"/>
        </w:rPr>
        <w:t>(df)</w:t>
      </w:r>
    </w:p>
    <w:p w:rsidR="001D0EFF" w:rsidRDefault="001B5EC6" w:rsidP="002E0119">
      <w:r>
        <w:rPr>
          <w:rFonts w:hint="eastAsia"/>
        </w:rPr>
        <w:t>print(</w:t>
      </w:r>
      <w:proofErr w:type="spellStart"/>
      <w:r>
        <w:rPr>
          <w:rFonts w:hint="eastAsia"/>
        </w:rPr>
        <w:t>new_</w:t>
      </w:r>
      <w:proofErr w:type="gramStart"/>
      <w:r>
        <w:rPr>
          <w:rFonts w:hint="eastAsia"/>
        </w:rPr>
        <w:t>df.columns</w:t>
      </w:r>
      <w:proofErr w:type="spellEnd"/>
      <w:proofErr w:type="gramEnd"/>
      <w:r>
        <w:rPr>
          <w:rFonts w:hint="eastAsia"/>
        </w:rPr>
        <w:t>)</w:t>
      </w:r>
    </w:p>
    <w:p w:rsidR="001D0EFF" w:rsidRDefault="001B5EC6" w:rsidP="002E0119">
      <w:proofErr w:type="spellStart"/>
      <w:r>
        <w:rPr>
          <w:rFonts w:hint="eastAsia"/>
        </w:rPr>
        <w:t>new_</w:t>
      </w:r>
      <w:proofErr w:type="gramStart"/>
      <w:r>
        <w:rPr>
          <w:rFonts w:hint="eastAsia"/>
        </w:rPr>
        <w:t>df.head</w:t>
      </w:r>
      <w:proofErr w:type="spellEnd"/>
      <w:proofErr w:type="gramEnd"/>
      <w:r>
        <w:rPr>
          <w:rFonts w:hint="eastAsia"/>
        </w:rPr>
        <w:t>()</w:t>
      </w:r>
    </w:p>
    <w:p w:rsidR="001D0EFF" w:rsidRDefault="001B5EC6" w:rsidP="002E0119">
      <w:proofErr w:type="gramStart"/>
      <w:r>
        <w:rPr>
          <w:rFonts w:hint="eastAsia"/>
        </w:rPr>
        <w:t>dfboston.info(</w:t>
      </w:r>
      <w:proofErr w:type="gramEnd"/>
      <w:r>
        <w:rPr>
          <w:rFonts w:hint="eastAsia"/>
        </w:rPr>
        <w:t>)</w:t>
      </w:r>
    </w:p>
    <w:p w:rsidR="001D0EFF" w:rsidRDefault="001B5EC6" w:rsidP="002E0119">
      <w:proofErr w:type="spellStart"/>
      <w:proofErr w:type="gramStart"/>
      <w:r>
        <w:rPr>
          <w:rFonts w:hint="eastAsia"/>
        </w:rPr>
        <w:t>dfboston.describe</w:t>
      </w:r>
      <w:proofErr w:type="spellEnd"/>
      <w:proofErr w:type="gramEnd"/>
      <w:r>
        <w:rPr>
          <w:rFonts w:hint="eastAsia"/>
        </w:rPr>
        <w:t>([0.01,0.99])</w:t>
      </w:r>
    </w:p>
    <w:p w:rsidR="001D0EFF" w:rsidRDefault="001B5EC6" w:rsidP="002E0119">
      <w:proofErr w:type="spellStart"/>
      <w:proofErr w:type="gramStart"/>
      <w:r>
        <w:rPr>
          <w:rFonts w:hint="eastAsia"/>
        </w:rPr>
        <w:t>plt.figure</w:t>
      </w:r>
      <w:proofErr w:type="spellEnd"/>
      <w:proofErr w:type="gramEnd"/>
      <w:r>
        <w:rPr>
          <w:rFonts w:hint="eastAsia"/>
        </w:rPr>
        <w:t>(</w:t>
      </w:r>
      <w:proofErr w:type="spellStart"/>
      <w:r>
        <w:rPr>
          <w:rFonts w:hint="eastAsia"/>
        </w:rPr>
        <w:t>figsize</w:t>
      </w:r>
      <w:proofErr w:type="spellEnd"/>
      <w:r>
        <w:rPr>
          <w:rFonts w:hint="eastAsia"/>
        </w:rPr>
        <w:t>=(10,8))</w:t>
      </w:r>
    </w:p>
    <w:p w:rsidR="001D0EFF" w:rsidRDefault="001B5EC6" w:rsidP="002E0119">
      <w:proofErr w:type="spellStart"/>
      <w:proofErr w:type="gramStart"/>
      <w:r>
        <w:rPr>
          <w:rFonts w:hint="eastAsia"/>
        </w:rPr>
        <w:t>sns.heatmap</w:t>
      </w:r>
      <w:proofErr w:type="spellEnd"/>
      <w:proofErr w:type="gramEnd"/>
      <w:r>
        <w:rPr>
          <w:rFonts w:hint="eastAsia"/>
        </w:rPr>
        <w:t>(</w:t>
      </w:r>
      <w:proofErr w:type="spellStart"/>
      <w:r>
        <w:rPr>
          <w:rFonts w:hint="eastAsia"/>
        </w:rPr>
        <w:t>dfboston.corr</w:t>
      </w:r>
      <w:proofErr w:type="spellEnd"/>
      <w:r>
        <w:rPr>
          <w:rFonts w:hint="eastAsia"/>
        </w:rPr>
        <w:t>())</w:t>
      </w:r>
    </w:p>
    <w:p w:rsidR="001D0EFF" w:rsidRDefault="001B5EC6" w:rsidP="002E0119">
      <w:proofErr w:type="spellStart"/>
      <w:proofErr w:type="gramStart"/>
      <w:r>
        <w:rPr>
          <w:rFonts w:hint="eastAsia"/>
        </w:rPr>
        <w:t>dfboston.corr</w:t>
      </w:r>
      <w:proofErr w:type="spellEnd"/>
      <w:proofErr w:type="gramEnd"/>
      <w:r>
        <w:rPr>
          <w:rFonts w:hint="eastAsia"/>
        </w:rPr>
        <w:t>()[</w:t>
      </w:r>
      <w:proofErr w:type="spellStart"/>
      <w:r>
        <w:rPr>
          <w:rFonts w:hint="eastAsia"/>
        </w:rPr>
        <w:t>np.abs</w:t>
      </w:r>
      <w:proofErr w:type="spellEnd"/>
      <w:r>
        <w:rPr>
          <w:rFonts w:hint="eastAsia"/>
        </w:rPr>
        <w:t>(</w:t>
      </w:r>
      <w:proofErr w:type="spellStart"/>
      <w:r>
        <w:rPr>
          <w:rFonts w:hint="eastAsia"/>
        </w:rPr>
        <w:t>dfboston.corr</w:t>
      </w:r>
      <w:proofErr w:type="spellEnd"/>
      <w:r>
        <w:rPr>
          <w:rFonts w:hint="eastAsia"/>
        </w:rPr>
        <w:t>())&gt;0.5]</w:t>
      </w:r>
    </w:p>
    <w:p w:rsidR="001D0EFF" w:rsidRDefault="001B5EC6" w:rsidP="002E0119">
      <w:proofErr w:type="spellStart"/>
      <w:r>
        <w:rPr>
          <w:rFonts w:hint="eastAsia"/>
        </w:rPr>
        <w:t>dfboston</w:t>
      </w:r>
      <w:proofErr w:type="spellEnd"/>
      <w:r>
        <w:rPr>
          <w:rFonts w:hint="eastAsia"/>
        </w:rPr>
        <w:t>['price</w:t>
      </w:r>
      <w:proofErr w:type="gramStart"/>
      <w:r>
        <w:rPr>
          <w:rFonts w:hint="eastAsia"/>
        </w:rPr>
        <w:t>']=</w:t>
      </w:r>
      <w:proofErr w:type="spellStart"/>
      <w:proofErr w:type="gramEnd"/>
      <w:r>
        <w:rPr>
          <w:rFonts w:hint="eastAsia"/>
        </w:rPr>
        <w:t>pd.Series</w:t>
      </w:r>
      <w:proofErr w:type="spellEnd"/>
      <w:r>
        <w:rPr>
          <w:rFonts w:hint="eastAsia"/>
        </w:rPr>
        <w:t>(</w:t>
      </w:r>
      <w:proofErr w:type="spellStart"/>
      <w:r>
        <w:rPr>
          <w:rFonts w:hint="eastAsia"/>
        </w:rPr>
        <w:t>boston</w:t>
      </w:r>
      <w:proofErr w:type="spellEnd"/>
      <w:r>
        <w:rPr>
          <w:rFonts w:hint="eastAsia"/>
        </w:rPr>
        <w:t>['target'])</w:t>
      </w:r>
    </w:p>
    <w:p w:rsidR="001D0EFF" w:rsidRDefault="001B5EC6" w:rsidP="002E0119">
      <w:proofErr w:type="spellStart"/>
      <w:proofErr w:type="gramStart"/>
      <w:r>
        <w:rPr>
          <w:rFonts w:hint="eastAsia"/>
        </w:rPr>
        <w:t>dfboston.describe</w:t>
      </w:r>
      <w:proofErr w:type="spellEnd"/>
      <w:proofErr w:type="gramEnd"/>
      <w:r>
        <w:rPr>
          <w:rFonts w:hint="eastAsia"/>
        </w:rPr>
        <w:t>()</w:t>
      </w:r>
    </w:p>
    <w:p w:rsidR="001D0EFF" w:rsidRDefault="001B5EC6" w:rsidP="002E0119">
      <w:proofErr w:type="spellStart"/>
      <w:proofErr w:type="gramStart"/>
      <w:r>
        <w:rPr>
          <w:rFonts w:hint="eastAsia"/>
        </w:rPr>
        <w:t>dfboston.corr</w:t>
      </w:r>
      <w:proofErr w:type="spellEnd"/>
      <w:proofErr w:type="gramEnd"/>
      <w:r>
        <w:rPr>
          <w:rFonts w:hint="eastAsia"/>
        </w:rPr>
        <w:t>()</w:t>
      </w:r>
    </w:p>
    <w:p w:rsidR="001D0EFF" w:rsidRDefault="001B5EC6" w:rsidP="002E0119">
      <w:r>
        <w:rPr>
          <w:rFonts w:hint="eastAsia"/>
        </w:rPr>
        <w:t xml:space="preserve">X = </w:t>
      </w:r>
      <w:proofErr w:type="spellStart"/>
      <w:r>
        <w:rPr>
          <w:rFonts w:hint="eastAsia"/>
        </w:rPr>
        <w:t>new_</w:t>
      </w:r>
      <w:proofErr w:type="gramStart"/>
      <w:r>
        <w:rPr>
          <w:rFonts w:hint="eastAsia"/>
        </w:rPr>
        <w:t>df.values</w:t>
      </w:r>
      <w:proofErr w:type="spellEnd"/>
      <w:proofErr w:type="gramEnd"/>
    </w:p>
    <w:p w:rsidR="001D0EFF" w:rsidRDefault="001B5EC6" w:rsidP="002E0119">
      <w:r>
        <w:rPr>
          <w:rFonts w:hint="eastAsia"/>
        </w:rPr>
        <w:lastRenderedPageBreak/>
        <w:t xml:space="preserve">y = </w:t>
      </w:r>
      <w:proofErr w:type="spellStart"/>
      <w:r>
        <w:rPr>
          <w:rFonts w:hint="eastAsia"/>
        </w:rPr>
        <w:t>load_</w:t>
      </w:r>
      <w:proofErr w:type="gramStart"/>
      <w:r>
        <w:rPr>
          <w:rFonts w:hint="eastAsia"/>
        </w:rPr>
        <w:t>boston</w:t>
      </w:r>
      <w:proofErr w:type="spellEnd"/>
      <w:r>
        <w:rPr>
          <w:rFonts w:hint="eastAsia"/>
        </w:rPr>
        <w:t>(</w:t>
      </w:r>
      <w:proofErr w:type="gramEnd"/>
      <w:r>
        <w:rPr>
          <w:rFonts w:hint="eastAsia"/>
        </w:rPr>
        <w:t>).target</w:t>
      </w:r>
    </w:p>
    <w:p w:rsidR="001D0EFF" w:rsidRDefault="001B5EC6" w:rsidP="002E0119">
      <w:r>
        <w:rPr>
          <w:rFonts w:hint="eastAsia"/>
        </w:rPr>
        <w:t>print(</w:t>
      </w:r>
      <w:proofErr w:type="spellStart"/>
      <w:proofErr w:type="gramStart"/>
      <w:r>
        <w:rPr>
          <w:rFonts w:hint="eastAsia"/>
        </w:rPr>
        <w:t>X.shape</w:t>
      </w:r>
      <w:proofErr w:type="spellEnd"/>
      <w:proofErr w:type="gramEnd"/>
      <w:r>
        <w:rPr>
          <w:rFonts w:hint="eastAsia"/>
        </w:rPr>
        <w:t>)</w:t>
      </w:r>
    </w:p>
    <w:p w:rsidR="001D0EFF" w:rsidRDefault="001B5EC6" w:rsidP="002E0119">
      <w:r>
        <w:rPr>
          <w:rFonts w:hint="eastAsia"/>
        </w:rPr>
        <w:t>X = X[</w:t>
      </w:r>
      <w:proofErr w:type="gramStart"/>
      <w:r>
        <w:rPr>
          <w:rFonts w:hint="eastAsia"/>
        </w:rPr>
        <w:t>y!=</w:t>
      </w:r>
      <w:proofErr w:type="gramEnd"/>
      <w:r>
        <w:rPr>
          <w:rFonts w:hint="eastAsia"/>
        </w:rPr>
        <w:t>50]</w:t>
      </w:r>
    </w:p>
    <w:p w:rsidR="001D0EFF" w:rsidRDefault="001B5EC6" w:rsidP="002E0119">
      <w:r>
        <w:rPr>
          <w:rFonts w:hint="eastAsia"/>
        </w:rPr>
        <w:t>y = y[</w:t>
      </w:r>
      <w:proofErr w:type="gramStart"/>
      <w:r>
        <w:rPr>
          <w:rFonts w:hint="eastAsia"/>
        </w:rPr>
        <w:t>y!=</w:t>
      </w:r>
      <w:proofErr w:type="gramEnd"/>
      <w:r>
        <w:rPr>
          <w:rFonts w:hint="eastAsia"/>
        </w:rPr>
        <w:t>50]</w:t>
      </w:r>
    </w:p>
    <w:p w:rsidR="001D0EFF" w:rsidRDefault="001B5EC6" w:rsidP="002E0119">
      <w:r>
        <w:rPr>
          <w:rFonts w:hint="eastAsia"/>
        </w:rPr>
        <w:t>print(</w:t>
      </w:r>
      <w:proofErr w:type="spellStart"/>
      <w:proofErr w:type="gramStart"/>
      <w:r>
        <w:rPr>
          <w:rFonts w:hint="eastAsia"/>
        </w:rPr>
        <w:t>X.shape</w:t>
      </w:r>
      <w:proofErr w:type="spellEnd"/>
      <w:proofErr w:type="gramEnd"/>
      <w:r>
        <w:rPr>
          <w:rFonts w:hint="eastAsia"/>
        </w:rPr>
        <w:t>)</w:t>
      </w:r>
    </w:p>
    <w:p w:rsidR="001D0EFF" w:rsidRDefault="001B5EC6" w:rsidP="002E0119">
      <w:proofErr w:type="spellStart"/>
      <w:r>
        <w:rPr>
          <w:rFonts w:hint="eastAsia"/>
        </w:rPr>
        <w:t>boston</w:t>
      </w:r>
      <w:proofErr w:type="spellEnd"/>
      <w:r>
        <w:rPr>
          <w:rFonts w:hint="eastAsia"/>
        </w:rPr>
        <w:t xml:space="preserve"> = </w:t>
      </w:r>
      <w:proofErr w:type="spellStart"/>
      <w:r>
        <w:rPr>
          <w:rFonts w:hint="eastAsia"/>
        </w:rPr>
        <w:t>load_</w:t>
      </w:r>
      <w:proofErr w:type="gramStart"/>
      <w:r>
        <w:rPr>
          <w:rFonts w:hint="eastAsia"/>
        </w:rPr>
        <w:t>boston</w:t>
      </w:r>
      <w:proofErr w:type="spellEnd"/>
      <w:r>
        <w:rPr>
          <w:rFonts w:hint="eastAsia"/>
        </w:rPr>
        <w:t>(</w:t>
      </w:r>
      <w:proofErr w:type="gramEnd"/>
      <w:r>
        <w:rPr>
          <w:rFonts w:hint="eastAsia"/>
        </w:rPr>
        <w:t xml:space="preserve">)  </w:t>
      </w:r>
    </w:p>
    <w:p w:rsidR="001D0EFF" w:rsidRDefault="001B5EC6" w:rsidP="002E0119">
      <w:r>
        <w:rPr>
          <w:rFonts w:hint="eastAsia"/>
        </w:rPr>
        <w:t>print(</w:t>
      </w:r>
      <w:proofErr w:type="spellStart"/>
      <w:proofErr w:type="gramStart"/>
      <w:r>
        <w:rPr>
          <w:rFonts w:hint="eastAsia"/>
        </w:rPr>
        <w:t>boston.DESCR</w:t>
      </w:r>
      <w:proofErr w:type="spellEnd"/>
      <w:proofErr w:type="gramEnd"/>
      <w:r>
        <w:rPr>
          <w:rFonts w:hint="eastAsia"/>
        </w:rPr>
        <w:t>)</w:t>
      </w:r>
    </w:p>
    <w:p w:rsidR="001D0EFF" w:rsidRDefault="001B5EC6" w:rsidP="002E0119">
      <w:r>
        <w:rPr>
          <w:rFonts w:hint="eastAsia"/>
        </w:rPr>
        <w:t xml:space="preserve">X = </w:t>
      </w:r>
      <w:proofErr w:type="spellStart"/>
      <w:r>
        <w:rPr>
          <w:rFonts w:hint="eastAsia"/>
        </w:rPr>
        <w:t>boston.data</w:t>
      </w:r>
      <w:proofErr w:type="spellEnd"/>
    </w:p>
    <w:p w:rsidR="001D0EFF" w:rsidRDefault="001B5EC6" w:rsidP="002E0119">
      <w:r>
        <w:rPr>
          <w:rFonts w:hint="eastAsia"/>
        </w:rPr>
        <w:t xml:space="preserve">y = </w:t>
      </w:r>
      <w:proofErr w:type="spellStart"/>
      <w:proofErr w:type="gramStart"/>
      <w:r>
        <w:rPr>
          <w:rFonts w:hint="eastAsia"/>
        </w:rPr>
        <w:t>boston.target</w:t>
      </w:r>
      <w:proofErr w:type="spellEnd"/>
      <w:proofErr w:type="gramEnd"/>
    </w:p>
    <w:p w:rsidR="001D0EFF" w:rsidRDefault="001B5EC6" w:rsidP="002E0119">
      <w:proofErr w:type="spellStart"/>
      <w:r>
        <w:rPr>
          <w:rFonts w:hint="eastAsia"/>
        </w:rPr>
        <w:t>X_</w:t>
      </w:r>
      <w:proofErr w:type="gramStart"/>
      <w:r>
        <w:rPr>
          <w:rFonts w:hint="eastAsia"/>
        </w:rPr>
        <w:t>train,X</w:t>
      </w:r>
      <w:proofErr w:type="gramEnd"/>
      <w:r>
        <w:rPr>
          <w:rFonts w:hint="eastAsia"/>
        </w:rPr>
        <w:t>_test,y_train,y_test</w:t>
      </w:r>
      <w:proofErr w:type="spellEnd"/>
      <w:r>
        <w:rPr>
          <w:rFonts w:hint="eastAsia"/>
        </w:rPr>
        <w:t xml:space="preserve"> = </w:t>
      </w:r>
      <w:proofErr w:type="spellStart"/>
      <w:r>
        <w:rPr>
          <w:rFonts w:hint="eastAsia"/>
        </w:rPr>
        <w:t>train_test_split</w:t>
      </w:r>
      <w:proofErr w:type="spellEnd"/>
      <w:r>
        <w:rPr>
          <w:rFonts w:hint="eastAsia"/>
        </w:rPr>
        <w:t>(</w:t>
      </w:r>
      <w:proofErr w:type="spellStart"/>
      <w:r>
        <w:rPr>
          <w:rFonts w:hint="eastAsia"/>
        </w:rPr>
        <w:t>X,y,test_size</w:t>
      </w:r>
      <w:proofErr w:type="spellEnd"/>
      <w:r>
        <w:rPr>
          <w:rFonts w:hint="eastAsia"/>
        </w:rPr>
        <w:t xml:space="preserve"> = 0.25,random_state = 33)</w:t>
      </w:r>
    </w:p>
    <w:p w:rsidR="001D0EFF" w:rsidRDefault="001B5EC6" w:rsidP="002E0119">
      <w:proofErr w:type="spellStart"/>
      <w:r>
        <w:rPr>
          <w:rFonts w:hint="eastAsia"/>
        </w:rPr>
        <w:t>rfr</w:t>
      </w:r>
      <w:proofErr w:type="spellEnd"/>
      <w:r>
        <w:rPr>
          <w:rFonts w:hint="eastAsia"/>
        </w:rPr>
        <w:t>=</w:t>
      </w:r>
      <w:proofErr w:type="spellStart"/>
      <w:proofErr w:type="gramStart"/>
      <w:r>
        <w:rPr>
          <w:rFonts w:hint="eastAsia"/>
        </w:rPr>
        <w:t>RandomForestRegressor</w:t>
      </w:r>
      <w:proofErr w:type="spellEnd"/>
      <w:r>
        <w:rPr>
          <w:rFonts w:hint="eastAsia"/>
        </w:rPr>
        <w:t>(</w:t>
      </w:r>
      <w:proofErr w:type="gramEnd"/>
      <w:r>
        <w:rPr>
          <w:rFonts w:hint="eastAsia"/>
        </w:rPr>
        <w:t>)</w:t>
      </w:r>
    </w:p>
    <w:p w:rsidR="001D0EFF" w:rsidRDefault="001B5EC6" w:rsidP="002E0119">
      <w:proofErr w:type="spellStart"/>
      <w:r>
        <w:rPr>
          <w:rFonts w:hint="eastAsia"/>
        </w:rPr>
        <w:t>rfr.fit</w:t>
      </w:r>
      <w:proofErr w:type="spellEnd"/>
      <w:r>
        <w:rPr>
          <w:rFonts w:hint="eastAsia"/>
        </w:rPr>
        <w:t>(</w:t>
      </w:r>
      <w:proofErr w:type="spellStart"/>
      <w:r>
        <w:rPr>
          <w:rFonts w:hint="eastAsia"/>
        </w:rPr>
        <w:t>X_</w:t>
      </w:r>
      <w:proofErr w:type="gramStart"/>
      <w:r>
        <w:rPr>
          <w:rFonts w:hint="eastAsia"/>
        </w:rPr>
        <w:t>train,y</w:t>
      </w:r>
      <w:proofErr w:type="gramEnd"/>
      <w:r>
        <w:rPr>
          <w:rFonts w:hint="eastAsia"/>
        </w:rPr>
        <w:t>_train</w:t>
      </w:r>
      <w:proofErr w:type="spellEnd"/>
      <w:r>
        <w:rPr>
          <w:rFonts w:hint="eastAsia"/>
        </w:rPr>
        <w:t>)</w:t>
      </w:r>
    </w:p>
    <w:p w:rsidR="001D0EFF" w:rsidRDefault="001B5EC6" w:rsidP="002E0119">
      <w:proofErr w:type="spellStart"/>
      <w:r>
        <w:rPr>
          <w:rFonts w:hint="eastAsia"/>
        </w:rPr>
        <w:t>rfr_y_predict</w:t>
      </w:r>
      <w:proofErr w:type="spellEnd"/>
      <w:r>
        <w:rPr>
          <w:rFonts w:hint="eastAsia"/>
        </w:rPr>
        <w:t>=</w:t>
      </w:r>
      <w:proofErr w:type="spellStart"/>
      <w:proofErr w:type="gramStart"/>
      <w:r>
        <w:rPr>
          <w:rFonts w:hint="eastAsia"/>
        </w:rPr>
        <w:t>rfr.predict</w:t>
      </w:r>
      <w:proofErr w:type="spellEnd"/>
      <w:proofErr w:type="gramEnd"/>
      <w:r>
        <w:rPr>
          <w:rFonts w:hint="eastAsia"/>
        </w:rPr>
        <w:t>(</w:t>
      </w:r>
      <w:proofErr w:type="spellStart"/>
      <w:r>
        <w:rPr>
          <w:rFonts w:hint="eastAsia"/>
        </w:rPr>
        <w:t>X_test</w:t>
      </w:r>
      <w:proofErr w:type="spellEnd"/>
      <w:r>
        <w:rPr>
          <w:rFonts w:hint="eastAsia"/>
        </w:rPr>
        <w:t>)</w:t>
      </w:r>
    </w:p>
    <w:p w:rsidR="001D0EFF" w:rsidRDefault="001B5EC6" w:rsidP="002E0119">
      <w:proofErr w:type="spellStart"/>
      <w:r>
        <w:rPr>
          <w:rFonts w:hint="eastAsia"/>
        </w:rPr>
        <w:t>DecisionTree_model</w:t>
      </w:r>
      <w:proofErr w:type="spellEnd"/>
      <w:r>
        <w:rPr>
          <w:rFonts w:hint="eastAsia"/>
        </w:rPr>
        <w:t xml:space="preserve"> = </w:t>
      </w:r>
      <w:proofErr w:type="spellStart"/>
      <w:proofErr w:type="gramStart"/>
      <w:r>
        <w:rPr>
          <w:rFonts w:hint="eastAsia"/>
        </w:rPr>
        <w:t>DecisionTreeRegressor</w:t>
      </w:r>
      <w:proofErr w:type="spellEnd"/>
      <w:r>
        <w:rPr>
          <w:rFonts w:hint="eastAsia"/>
        </w:rPr>
        <w:t>(</w:t>
      </w:r>
      <w:proofErr w:type="gramEnd"/>
      <w:r>
        <w:rPr>
          <w:rFonts w:hint="eastAsia"/>
        </w:rPr>
        <w:t>)</w:t>
      </w:r>
    </w:p>
    <w:p w:rsidR="001D0EFF" w:rsidRDefault="001B5EC6" w:rsidP="002E0119">
      <w:proofErr w:type="spellStart"/>
      <w:r>
        <w:rPr>
          <w:rFonts w:hint="eastAsia"/>
        </w:rPr>
        <w:t>kf</w:t>
      </w:r>
      <w:proofErr w:type="spellEnd"/>
      <w:r>
        <w:rPr>
          <w:rFonts w:hint="eastAsia"/>
        </w:rPr>
        <w:t xml:space="preserve"> = </w:t>
      </w:r>
      <w:proofErr w:type="spellStart"/>
      <w:proofErr w:type="gramStart"/>
      <w:r>
        <w:rPr>
          <w:rFonts w:hint="eastAsia"/>
        </w:rPr>
        <w:t>KFold</w:t>
      </w:r>
      <w:proofErr w:type="spellEnd"/>
      <w:r>
        <w:rPr>
          <w:rFonts w:hint="eastAsia"/>
        </w:rPr>
        <w:t>(</w:t>
      </w:r>
      <w:proofErr w:type="spellStart"/>
      <w:proofErr w:type="gramEnd"/>
      <w:r>
        <w:rPr>
          <w:rFonts w:hint="eastAsia"/>
        </w:rPr>
        <w:t>n_splits</w:t>
      </w:r>
      <w:proofErr w:type="spellEnd"/>
      <w:r>
        <w:rPr>
          <w:rFonts w:hint="eastAsia"/>
        </w:rPr>
        <w:t>=5, shuffle=True)</w:t>
      </w:r>
    </w:p>
    <w:p w:rsidR="001D0EFF" w:rsidRDefault="001B5EC6" w:rsidP="002E0119">
      <w:proofErr w:type="spellStart"/>
      <w:r>
        <w:rPr>
          <w:rFonts w:hint="eastAsia"/>
        </w:rPr>
        <w:t>score_ndarray</w:t>
      </w:r>
      <w:proofErr w:type="spellEnd"/>
      <w:r>
        <w:rPr>
          <w:rFonts w:hint="eastAsia"/>
        </w:rPr>
        <w:t xml:space="preserve"> = </w:t>
      </w:r>
      <w:proofErr w:type="spellStart"/>
      <w:r>
        <w:rPr>
          <w:rFonts w:hint="eastAsia"/>
        </w:rPr>
        <w:t>cross_val_</w:t>
      </w:r>
      <w:proofErr w:type="gramStart"/>
      <w:r>
        <w:rPr>
          <w:rFonts w:hint="eastAsia"/>
        </w:rPr>
        <w:t>score</w:t>
      </w:r>
      <w:proofErr w:type="spellEnd"/>
      <w:r>
        <w:rPr>
          <w:rFonts w:hint="eastAsia"/>
        </w:rPr>
        <w:t>(</w:t>
      </w:r>
      <w:proofErr w:type="spellStart"/>
      <w:proofErr w:type="gramEnd"/>
      <w:r>
        <w:rPr>
          <w:rFonts w:hint="eastAsia"/>
        </w:rPr>
        <w:t>DecisionTree_model</w:t>
      </w:r>
      <w:proofErr w:type="spellEnd"/>
      <w:r>
        <w:rPr>
          <w:rFonts w:hint="eastAsia"/>
        </w:rPr>
        <w:t>, X, y, cv=</w:t>
      </w:r>
      <w:proofErr w:type="spellStart"/>
      <w:r>
        <w:rPr>
          <w:rFonts w:hint="eastAsia"/>
        </w:rPr>
        <w:t>kf</w:t>
      </w:r>
      <w:proofErr w:type="spellEnd"/>
      <w:r>
        <w:rPr>
          <w:rFonts w:hint="eastAsia"/>
        </w:rPr>
        <w:t>)</w:t>
      </w:r>
    </w:p>
    <w:p w:rsidR="001D0EFF" w:rsidRDefault="001B5EC6" w:rsidP="002E0119">
      <w:r>
        <w:rPr>
          <w:rFonts w:hint="eastAsia"/>
        </w:rPr>
        <w:t>print(</w:t>
      </w:r>
      <w:proofErr w:type="spellStart"/>
      <w:r>
        <w:rPr>
          <w:rFonts w:hint="eastAsia"/>
        </w:rPr>
        <w:t>score_ndarray</w:t>
      </w:r>
      <w:proofErr w:type="spellEnd"/>
      <w:r>
        <w:rPr>
          <w:rFonts w:hint="eastAsia"/>
        </w:rPr>
        <w:t>)</w:t>
      </w:r>
    </w:p>
    <w:p w:rsidR="001D0EFF" w:rsidRDefault="001B5EC6" w:rsidP="002E0119">
      <w:r>
        <w:rPr>
          <w:rFonts w:hint="eastAsia"/>
        </w:rPr>
        <w:t>print(</w:t>
      </w:r>
      <w:proofErr w:type="spellStart"/>
      <w:r>
        <w:rPr>
          <w:rFonts w:hint="eastAsia"/>
        </w:rPr>
        <w:t>score_</w:t>
      </w:r>
      <w:proofErr w:type="gramStart"/>
      <w:r>
        <w:rPr>
          <w:rFonts w:hint="eastAsia"/>
        </w:rPr>
        <w:t>ndarray.mean</w:t>
      </w:r>
      <w:proofErr w:type="spellEnd"/>
      <w:proofErr w:type="gramEnd"/>
      <w:r>
        <w:rPr>
          <w:rFonts w:hint="eastAsia"/>
        </w:rPr>
        <w:t>())</w:t>
      </w:r>
    </w:p>
    <w:p w:rsidR="001D0EFF" w:rsidRDefault="001B5EC6" w:rsidP="002E0119">
      <w:proofErr w:type="spellStart"/>
      <w:r>
        <w:rPr>
          <w:rFonts w:hint="eastAsia"/>
        </w:rPr>
        <w:t>randomForest_model</w:t>
      </w:r>
      <w:proofErr w:type="spellEnd"/>
      <w:r>
        <w:rPr>
          <w:rFonts w:hint="eastAsia"/>
        </w:rPr>
        <w:t xml:space="preserve"> = </w:t>
      </w:r>
      <w:proofErr w:type="spellStart"/>
      <w:proofErr w:type="gramStart"/>
      <w:r>
        <w:rPr>
          <w:rFonts w:hint="eastAsia"/>
        </w:rPr>
        <w:t>RandomForestRegressor</w:t>
      </w:r>
      <w:proofErr w:type="spellEnd"/>
      <w:r>
        <w:rPr>
          <w:rFonts w:hint="eastAsia"/>
        </w:rPr>
        <w:t>(</w:t>
      </w:r>
      <w:proofErr w:type="gramEnd"/>
      <w:r>
        <w:rPr>
          <w:rFonts w:hint="eastAsia"/>
        </w:rPr>
        <w:t>)</w:t>
      </w:r>
    </w:p>
    <w:p w:rsidR="001D0EFF" w:rsidRDefault="001B5EC6" w:rsidP="002E0119">
      <w:proofErr w:type="spellStart"/>
      <w:r>
        <w:rPr>
          <w:rFonts w:hint="eastAsia"/>
        </w:rPr>
        <w:t>kf</w:t>
      </w:r>
      <w:proofErr w:type="spellEnd"/>
      <w:r>
        <w:rPr>
          <w:rFonts w:hint="eastAsia"/>
        </w:rPr>
        <w:t xml:space="preserve"> = </w:t>
      </w:r>
      <w:proofErr w:type="spellStart"/>
      <w:proofErr w:type="gramStart"/>
      <w:r>
        <w:rPr>
          <w:rFonts w:hint="eastAsia"/>
        </w:rPr>
        <w:t>KFold</w:t>
      </w:r>
      <w:proofErr w:type="spellEnd"/>
      <w:r>
        <w:rPr>
          <w:rFonts w:hint="eastAsia"/>
        </w:rPr>
        <w:t>(</w:t>
      </w:r>
      <w:proofErr w:type="spellStart"/>
      <w:proofErr w:type="gramEnd"/>
      <w:r>
        <w:rPr>
          <w:rFonts w:hint="eastAsia"/>
        </w:rPr>
        <w:t>n_splits</w:t>
      </w:r>
      <w:proofErr w:type="spellEnd"/>
      <w:r>
        <w:rPr>
          <w:rFonts w:hint="eastAsia"/>
        </w:rPr>
        <w:t>=5, shuffle=True)</w:t>
      </w:r>
    </w:p>
    <w:p w:rsidR="001D0EFF" w:rsidRDefault="001B5EC6" w:rsidP="002E0119">
      <w:proofErr w:type="spellStart"/>
      <w:r>
        <w:rPr>
          <w:rFonts w:hint="eastAsia"/>
        </w:rPr>
        <w:t>score_ndarray</w:t>
      </w:r>
      <w:proofErr w:type="spellEnd"/>
      <w:r>
        <w:rPr>
          <w:rFonts w:hint="eastAsia"/>
        </w:rPr>
        <w:t xml:space="preserve"> = </w:t>
      </w:r>
      <w:proofErr w:type="spellStart"/>
      <w:r>
        <w:rPr>
          <w:rFonts w:hint="eastAsia"/>
        </w:rPr>
        <w:t>cross_val_</w:t>
      </w:r>
      <w:proofErr w:type="gramStart"/>
      <w:r>
        <w:rPr>
          <w:rFonts w:hint="eastAsia"/>
        </w:rPr>
        <w:t>score</w:t>
      </w:r>
      <w:proofErr w:type="spellEnd"/>
      <w:r>
        <w:rPr>
          <w:rFonts w:hint="eastAsia"/>
        </w:rPr>
        <w:t>(</w:t>
      </w:r>
      <w:proofErr w:type="spellStart"/>
      <w:proofErr w:type="gramEnd"/>
      <w:r>
        <w:rPr>
          <w:rFonts w:hint="eastAsia"/>
        </w:rPr>
        <w:t>randomForest_model</w:t>
      </w:r>
      <w:proofErr w:type="spellEnd"/>
      <w:r>
        <w:rPr>
          <w:rFonts w:hint="eastAsia"/>
        </w:rPr>
        <w:t>, X, y, cv=</w:t>
      </w:r>
      <w:proofErr w:type="spellStart"/>
      <w:r>
        <w:rPr>
          <w:rFonts w:hint="eastAsia"/>
        </w:rPr>
        <w:t>kf</w:t>
      </w:r>
      <w:proofErr w:type="spellEnd"/>
      <w:r>
        <w:rPr>
          <w:rFonts w:hint="eastAsia"/>
        </w:rPr>
        <w:t>)</w:t>
      </w:r>
    </w:p>
    <w:p w:rsidR="001D0EFF" w:rsidRDefault="001B5EC6" w:rsidP="002E0119">
      <w:r>
        <w:rPr>
          <w:rFonts w:hint="eastAsia"/>
        </w:rPr>
        <w:t>print(</w:t>
      </w:r>
      <w:proofErr w:type="spellStart"/>
      <w:r>
        <w:rPr>
          <w:rFonts w:hint="eastAsia"/>
        </w:rPr>
        <w:t>score_ndarray</w:t>
      </w:r>
      <w:proofErr w:type="spellEnd"/>
      <w:r>
        <w:rPr>
          <w:rFonts w:hint="eastAsia"/>
        </w:rPr>
        <w:t>)</w:t>
      </w:r>
    </w:p>
    <w:p w:rsidR="001D0EFF" w:rsidRDefault="001B5EC6" w:rsidP="002E0119">
      <w:r>
        <w:rPr>
          <w:rFonts w:hint="eastAsia"/>
        </w:rPr>
        <w:t>print(</w:t>
      </w:r>
      <w:proofErr w:type="spellStart"/>
      <w:r>
        <w:rPr>
          <w:rFonts w:hint="eastAsia"/>
        </w:rPr>
        <w:t>score_</w:t>
      </w:r>
      <w:proofErr w:type="gramStart"/>
      <w:r>
        <w:rPr>
          <w:rFonts w:hint="eastAsia"/>
        </w:rPr>
        <w:t>ndarray.mean</w:t>
      </w:r>
      <w:proofErr w:type="spellEnd"/>
      <w:proofErr w:type="gramEnd"/>
      <w:r>
        <w:rPr>
          <w:rFonts w:hint="eastAsia"/>
        </w:rPr>
        <w:t>())</w:t>
      </w:r>
    </w:p>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Pr>
        <w:pStyle w:val="Heading1"/>
      </w:pPr>
      <w:r>
        <w:br w:type="page"/>
      </w:r>
    </w:p>
    <w:p w:rsidR="00C135E1" w:rsidRDefault="00C135E1" w:rsidP="002E0119">
      <w:pPr>
        <w:pStyle w:val="Heading1"/>
        <w:sectPr w:rsidR="00C135E1" w:rsidSect="00C135E1">
          <w:headerReference w:type="even" r:id="rId59"/>
          <w:headerReference w:type="default" r:id="rId60"/>
          <w:footerReference w:type="even" r:id="rId61"/>
          <w:footerReference w:type="default" r:id="rId62"/>
          <w:pgSz w:w="11900" w:h="16840"/>
          <w:pgMar w:top="1440" w:right="1800" w:bottom="1440" w:left="1800" w:header="851" w:footer="1134" w:gutter="0"/>
          <w:cols w:space="425"/>
          <w:docGrid w:type="lines" w:linePitch="326"/>
        </w:sectPr>
      </w:pPr>
    </w:p>
    <w:p w:rsidR="001D0EFF" w:rsidRDefault="002E0119" w:rsidP="002E0119">
      <w:pPr>
        <w:pStyle w:val="Heading1"/>
      </w:pPr>
      <w:bookmarkStart w:id="293" w:name="_Toc41489331"/>
      <w:r>
        <w:rPr>
          <w:rFonts w:hint="eastAsia"/>
        </w:rPr>
        <w:lastRenderedPageBreak/>
        <w:t>附录</w:t>
      </w:r>
      <w:r>
        <w:t xml:space="preserve">B  </w:t>
      </w:r>
      <w:r w:rsidR="001B5EC6">
        <w:rPr>
          <w:rFonts w:hint="eastAsia"/>
        </w:rPr>
        <w:t>线性函数的预测</w:t>
      </w:r>
      <w:r>
        <w:rPr>
          <w:rFonts w:hint="eastAsia"/>
        </w:rPr>
        <w:t>关键代码</w:t>
      </w:r>
      <w:bookmarkEnd w:id="293"/>
    </w:p>
    <w:p w:rsidR="001D0EFF" w:rsidRDefault="001B5EC6" w:rsidP="002E0119">
      <w:r>
        <w:rPr>
          <w:rFonts w:hint="eastAsia"/>
        </w:rPr>
        <w:t xml:space="preserve">import </w:t>
      </w:r>
      <w:proofErr w:type="spellStart"/>
      <w:r>
        <w:rPr>
          <w:rFonts w:hint="eastAsia"/>
        </w:rPr>
        <w:t>numpy</w:t>
      </w:r>
      <w:proofErr w:type="spellEnd"/>
      <w:r>
        <w:rPr>
          <w:rFonts w:hint="eastAsia"/>
        </w:rPr>
        <w:t xml:space="preserve"> as np</w:t>
      </w:r>
    </w:p>
    <w:p w:rsidR="001D0EFF" w:rsidRDefault="001B5EC6" w:rsidP="002E0119">
      <w:r>
        <w:rPr>
          <w:rFonts w:hint="eastAsia"/>
        </w:rPr>
        <w:t xml:space="preserve">import </w:t>
      </w:r>
      <w:proofErr w:type="spellStart"/>
      <w:proofErr w:type="gramStart"/>
      <w:r>
        <w:rPr>
          <w:rFonts w:hint="eastAsia"/>
        </w:rPr>
        <w:t>matplotlib.pyplot</w:t>
      </w:r>
      <w:proofErr w:type="spellEnd"/>
      <w:proofErr w:type="gramEnd"/>
      <w:r>
        <w:rPr>
          <w:rFonts w:hint="eastAsia"/>
        </w:rPr>
        <w:t xml:space="preserve"> as </w:t>
      </w:r>
      <w:proofErr w:type="spellStart"/>
      <w:r>
        <w:rPr>
          <w:rFonts w:hint="eastAsia"/>
        </w:rPr>
        <w:t>plt</w:t>
      </w:r>
      <w:proofErr w:type="spellEnd"/>
    </w:p>
    <w:p w:rsidR="001D0EFF" w:rsidRDefault="001B5EC6" w:rsidP="002E0119">
      <w:r>
        <w:rPr>
          <w:rFonts w:hint="eastAsia"/>
        </w:rPr>
        <w:t>def f(x1):</w:t>
      </w:r>
    </w:p>
    <w:p w:rsidR="001D0EFF" w:rsidRDefault="001B5EC6" w:rsidP="002E0119">
      <w:r>
        <w:rPr>
          <w:rFonts w:hint="eastAsia"/>
        </w:rPr>
        <w:t xml:space="preserve">    y = 0.5 *</w:t>
      </w:r>
      <w:proofErr w:type="spellStart"/>
      <w:r>
        <w:rPr>
          <w:rFonts w:hint="eastAsia"/>
        </w:rPr>
        <w:t>np.cos</w:t>
      </w:r>
      <w:proofErr w:type="spellEnd"/>
      <w:r>
        <w:rPr>
          <w:rFonts w:hint="eastAsia"/>
        </w:rPr>
        <w:t xml:space="preserve">(x1) + 0.4 * </w:t>
      </w:r>
      <w:proofErr w:type="spellStart"/>
      <w:r>
        <w:rPr>
          <w:rFonts w:hint="eastAsia"/>
        </w:rPr>
        <w:t>np.sin</w:t>
      </w:r>
      <w:proofErr w:type="spellEnd"/>
      <w:r>
        <w:rPr>
          <w:rFonts w:hint="eastAsia"/>
        </w:rPr>
        <w:t xml:space="preserve">(x1) </w:t>
      </w:r>
    </w:p>
    <w:p w:rsidR="001D0EFF" w:rsidRDefault="001B5EC6" w:rsidP="002E0119">
      <w:r>
        <w:rPr>
          <w:rFonts w:hint="eastAsia"/>
        </w:rPr>
        <w:t xml:space="preserve">    return y</w:t>
      </w:r>
    </w:p>
    <w:p w:rsidR="001D0EFF" w:rsidRDefault="001B5EC6" w:rsidP="002E0119">
      <w:r>
        <w:rPr>
          <w:rFonts w:hint="eastAsia"/>
        </w:rPr>
        <w:t xml:space="preserve">def </w:t>
      </w:r>
      <w:proofErr w:type="spellStart"/>
      <w:r>
        <w:rPr>
          <w:rFonts w:hint="eastAsia"/>
        </w:rPr>
        <w:t>load_</w:t>
      </w:r>
      <w:proofErr w:type="gramStart"/>
      <w:r>
        <w:rPr>
          <w:rFonts w:hint="eastAsia"/>
        </w:rPr>
        <w:t>data</w:t>
      </w:r>
      <w:proofErr w:type="spellEnd"/>
      <w:r>
        <w:rPr>
          <w:rFonts w:hint="eastAsia"/>
        </w:rPr>
        <w:t>(</w:t>
      </w:r>
      <w:proofErr w:type="gramEnd"/>
      <w:r>
        <w:rPr>
          <w:rFonts w:hint="eastAsia"/>
        </w:rPr>
        <w:t>):</w:t>
      </w:r>
    </w:p>
    <w:p w:rsidR="001D0EFF" w:rsidRDefault="001B5EC6" w:rsidP="002E0119">
      <w:r>
        <w:rPr>
          <w:rFonts w:hint="eastAsia"/>
        </w:rPr>
        <w:t xml:space="preserve">    x1_train = </w:t>
      </w:r>
      <w:proofErr w:type="spellStart"/>
      <w:proofErr w:type="gramStart"/>
      <w:r>
        <w:rPr>
          <w:rFonts w:hint="eastAsia"/>
        </w:rPr>
        <w:t>np.linspace</w:t>
      </w:r>
      <w:proofErr w:type="spellEnd"/>
      <w:proofErr w:type="gramEnd"/>
      <w:r>
        <w:rPr>
          <w:rFonts w:hint="eastAsia"/>
        </w:rPr>
        <w:t>(0,60,500)</w:t>
      </w:r>
    </w:p>
    <w:p w:rsidR="001D0EFF" w:rsidRDefault="001B5EC6" w:rsidP="002E0119">
      <w:r>
        <w:rPr>
          <w:rFonts w:hint="eastAsia"/>
        </w:rPr>
        <w:t xml:space="preserve">    </w:t>
      </w:r>
      <w:proofErr w:type="spellStart"/>
      <w:r>
        <w:rPr>
          <w:rFonts w:hint="eastAsia"/>
        </w:rPr>
        <w:t>data_train</w:t>
      </w:r>
      <w:proofErr w:type="spellEnd"/>
      <w:r>
        <w:rPr>
          <w:rFonts w:hint="eastAsia"/>
        </w:rPr>
        <w:t xml:space="preserve"> = </w:t>
      </w:r>
      <w:proofErr w:type="spellStart"/>
      <w:proofErr w:type="gramStart"/>
      <w:r>
        <w:rPr>
          <w:rFonts w:hint="eastAsia"/>
        </w:rPr>
        <w:t>np.array</w:t>
      </w:r>
      <w:proofErr w:type="spellEnd"/>
      <w:proofErr w:type="gramEnd"/>
      <w:r>
        <w:rPr>
          <w:rFonts w:hint="eastAsia"/>
        </w:rPr>
        <w:t>([[x1,f(x1) + (</w:t>
      </w:r>
      <w:proofErr w:type="spellStart"/>
      <w:r>
        <w:rPr>
          <w:rFonts w:hint="eastAsia"/>
        </w:rPr>
        <w:t>np.random.random</w:t>
      </w:r>
      <w:proofErr w:type="spellEnd"/>
      <w:r>
        <w:rPr>
          <w:rFonts w:hint="eastAsia"/>
        </w:rPr>
        <w:t>(1)-0.5)] for x1 in x1_train])</w:t>
      </w:r>
    </w:p>
    <w:p w:rsidR="001D0EFF" w:rsidRDefault="001B5EC6" w:rsidP="002E0119">
      <w:r>
        <w:rPr>
          <w:rFonts w:hint="eastAsia"/>
        </w:rPr>
        <w:t xml:space="preserve">    x1_test = </w:t>
      </w:r>
      <w:proofErr w:type="spellStart"/>
      <w:proofErr w:type="gramStart"/>
      <w:r>
        <w:rPr>
          <w:rFonts w:hint="eastAsia"/>
        </w:rPr>
        <w:t>np.linspace</w:t>
      </w:r>
      <w:proofErr w:type="spellEnd"/>
      <w:proofErr w:type="gramEnd"/>
      <w:r>
        <w:rPr>
          <w:rFonts w:hint="eastAsia"/>
        </w:rPr>
        <w:t xml:space="preserve">(0,60,500)+ 0.5 * </w:t>
      </w:r>
      <w:proofErr w:type="spellStart"/>
      <w:r>
        <w:rPr>
          <w:rFonts w:hint="eastAsia"/>
        </w:rPr>
        <w:t>np.random.random</w:t>
      </w:r>
      <w:proofErr w:type="spellEnd"/>
      <w:r>
        <w:rPr>
          <w:rFonts w:hint="eastAsia"/>
        </w:rPr>
        <w:t>(500)</w:t>
      </w:r>
    </w:p>
    <w:p w:rsidR="001D0EFF" w:rsidRDefault="001B5EC6" w:rsidP="002E0119">
      <w:r>
        <w:rPr>
          <w:rFonts w:hint="eastAsia"/>
        </w:rPr>
        <w:t xml:space="preserve">    </w:t>
      </w:r>
      <w:proofErr w:type="spellStart"/>
      <w:r>
        <w:rPr>
          <w:rFonts w:hint="eastAsia"/>
        </w:rPr>
        <w:t>data_test</w:t>
      </w:r>
      <w:proofErr w:type="spellEnd"/>
      <w:r>
        <w:rPr>
          <w:rFonts w:hint="eastAsia"/>
        </w:rPr>
        <w:t xml:space="preserve"> = </w:t>
      </w:r>
      <w:proofErr w:type="spellStart"/>
      <w:proofErr w:type="gramStart"/>
      <w:r>
        <w:rPr>
          <w:rFonts w:hint="eastAsia"/>
        </w:rPr>
        <w:t>np.array</w:t>
      </w:r>
      <w:proofErr w:type="spellEnd"/>
      <w:proofErr w:type="gramEnd"/>
      <w:r>
        <w:rPr>
          <w:rFonts w:hint="eastAsia"/>
        </w:rPr>
        <w:t>([[x1,f(x1)] for x1 in x1_test])</w:t>
      </w:r>
    </w:p>
    <w:p w:rsidR="001D0EFF" w:rsidRDefault="001B5EC6" w:rsidP="002E0119">
      <w:r>
        <w:rPr>
          <w:rFonts w:hint="eastAsia"/>
        </w:rPr>
        <w:t xml:space="preserve">    x1_future = </w:t>
      </w:r>
      <w:proofErr w:type="spellStart"/>
      <w:proofErr w:type="gramStart"/>
      <w:r>
        <w:rPr>
          <w:rFonts w:hint="eastAsia"/>
        </w:rPr>
        <w:t>np.linspace</w:t>
      </w:r>
      <w:proofErr w:type="spellEnd"/>
      <w:proofErr w:type="gramEnd"/>
      <w:r>
        <w:rPr>
          <w:rFonts w:hint="eastAsia"/>
        </w:rPr>
        <w:t xml:space="preserve">(60,200,500)+ 0.5 * </w:t>
      </w:r>
      <w:proofErr w:type="spellStart"/>
      <w:r>
        <w:rPr>
          <w:rFonts w:hint="eastAsia"/>
        </w:rPr>
        <w:t>np.random.random</w:t>
      </w:r>
      <w:proofErr w:type="spellEnd"/>
      <w:r>
        <w:rPr>
          <w:rFonts w:hint="eastAsia"/>
        </w:rPr>
        <w:t>(500)</w:t>
      </w:r>
    </w:p>
    <w:p w:rsidR="001D0EFF" w:rsidRDefault="001B5EC6" w:rsidP="002E0119">
      <w:r>
        <w:rPr>
          <w:rFonts w:hint="eastAsia"/>
        </w:rPr>
        <w:t xml:space="preserve">    </w:t>
      </w:r>
      <w:proofErr w:type="spellStart"/>
      <w:r>
        <w:rPr>
          <w:rFonts w:hint="eastAsia"/>
        </w:rPr>
        <w:t>data_future</w:t>
      </w:r>
      <w:proofErr w:type="spellEnd"/>
      <w:r>
        <w:rPr>
          <w:rFonts w:hint="eastAsia"/>
        </w:rPr>
        <w:t xml:space="preserve"> = </w:t>
      </w:r>
      <w:proofErr w:type="spellStart"/>
      <w:proofErr w:type="gramStart"/>
      <w:r>
        <w:rPr>
          <w:rFonts w:hint="eastAsia"/>
        </w:rPr>
        <w:t>np.array</w:t>
      </w:r>
      <w:proofErr w:type="spellEnd"/>
      <w:proofErr w:type="gramEnd"/>
      <w:r>
        <w:rPr>
          <w:rFonts w:hint="eastAsia"/>
        </w:rPr>
        <w:t>([[x1,f(x1)] for x1 in x1_future])</w:t>
      </w:r>
    </w:p>
    <w:p w:rsidR="001D0EFF" w:rsidRDefault="001B5EC6" w:rsidP="002E0119">
      <w:r>
        <w:rPr>
          <w:rFonts w:hint="eastAsia"/>
        </w:rPr>
        <w:t xml:space="preserve">    return </w:t>
      </w:r>
      <w:proofErr w:type="spellStart"/>
      <w:r>
        <w:rPr>
          <w:rFonts w:hint="eastAsia"/>
        </w:rPr>
        <w:t>data_train</w:t>
      </w:r>
      <w:proofErr w:type="spellEnd"/>
      <w:r>
        <w:rPr>
          <w:rFonts w:hint="eastAsia"/>
        </w:rPr>
        <w:t xml:space="preserve">, </w:t>
      </w:r>
      <w:proofErr w:type="spellStart"/>
      <w:r>
        <w:rPr>
          <w:rFonts w:hint="eastAsia"/>
        </w:rPr>
        <w:t>data_test</w:t>
      </w:r>
      <w:proofErr w:type="spellEnd"/>
      <w:r>
        <w:rPr>
          <w:rFonts w:hint="eastAsia"/>
        </w:rPr>
        <w:t xml:space="preserve">, </w:t>
      </w:r>
      <w:proofErr w:type="spellStart"/>
      <w:r>
        <w:rPr>
          <w:rFonts w:hint="eastAsia"/>
        </w:rPr>
        <w:t>data_future</w:t>
      </w:r>
      <w:proofErr w:type="spellEnd"/>
    </w:p>
    <w:p w:rsidR="001D0EFF" w:rsidRDefault="001B5EC6" w:rsidP="002E0119">
      <w:r>
        <w:rPr>
          <w:rFonts w:hint="eastAsia"/>
        </w:rPr>
        <w:t xml:space="preserve">train, test, future = </w:t>
      </w:r>
      <w:proofErr w:type="spellStart"/>
      <w:r>
        <w:rPr>
          <w:rFonts w:hint="eastAsia"/>
        </w:rPr>
        <w:t>load_</w:t>
      </w:r>
      <w:proofErr w:type="gramStart"/>
      <w:r>
        <w:rPr>
          <w:rFonts w:hint="eastAsia"/>
        </w:rPr>
        <w:t>data</w:t>
      </w:r>
      <w:proofErr w:type="spellEnd"/>
      <w:r>
        <w:rPr>
          <w:rFonts w:hint="eastAsia"/>
        </w:rPr>
        <w:t>(</w:t>
      </w:r>
      <w:proofErr w:type="gramEnd"/>
      <w:r>
        <w:rPr>
          <w:rFonts w:hint="eastAsia"/>
        </w:rPr>
        <w:t>)</w:t>
      </w:r>
    </w:p>
    <w:p w:rsidR="001D0EFF" w:rsidRDefault="001B5EC6" w:rsidP="002E0119">
      <w:proofErr w:type="spellStart"/>
      <w:r>
        <w:rPr>
          <w:rFonts w:hint="eastAsia"/>
        </w:rPr>
        <w:t>x_train</w:t>
      </w:r>
      <w:proofErr w:type="spellEnd"/>
      <w:r>
        <w:rPr>
          <w:rFonts w:hint="eastAsia"/>
        </w:rPr>
        <w:t xml:space="preserve">, </w:t>
      </w:r>
      <w:proofErr w:type="spellStart"/>
      <w:r>
        <w:rPr>
          <w:rFonts w:hint="eastAsia"/>
        </w:rPr>
        <w:t>y_train</w:t>
      </w:r>
      <w:proofErr w:type="spellEnd"/>
      <w:r>
        <w:rPr>
          <w:rFonts w:hint="eastAsia"/>
        </w:rPr>
        <w:t xml:space="preserve"> = train</w:t>
      </w:r>
      <w:proofErr w:type="gramStart"/>
      <w:r>
        <w:rPr>
          <w:rFonts w:hint="eastAsia"/>
        </w:rPr>
        <w:t>[:,:</w:t>
      </w:r>
      <w:proofErr w:type="gramEnd"/>
      <w:r>
        <w:rPr>
          <w:rFonts w:hint="eastAsia"/>
        </w:rPr>
        <w:t xml:space="preserve">1], train[:,1] </w:t>
      </w:r>
    </w:p>
    <w:p w:rsidR="001D0EFF" w:rsidRDefault="001B5EC6" w:rsidP="002E0119">
      <w:proofErr w:type="spellStart"/>
      <w:r>
        <w:rPr>
          <w:rFonts w:hint="eastAsia"/>
        </w:rPr>
        <w:t>x_</w:t>
      </w:r>
      <w:proofErr w:type="gramStart"/>
      <w:r>
        <w:rPr>
          <w:rFonts w:hint="eastAsia"/>
        </w:rPr>
        <w:t>test</w:t>
      </w:r>
      <w:proofErr w:type="spellEnd"/>
      <w:r>
        <w:rPr>
          <w:rFonts w:hint="eastAsia"/>
        </w:rPr>
        <w:t xml:space="preserve"> ,</w:t>
      </w:r>
      <w:proofErr w:type="spellStart"/>
      <w:r>
        <w:rPr>
          <w:rFonts w:hint="eastAsia"/>
        </w:rPr>
        <w:t>y</w:t>
      </w:r>
      <w:proofErr w:type="gramEnd"/>
      <w:r>
        <w:rPr>
          <w:rFonts w:hint="eastAsia"/>
        </w:rPr>
        <w:t>_test</w:t>
      </w:r>
      <w:proofErr w:type="spellEnd"/>
      <w:r>
        <w:rPr>
          <w:rFonts w:hint="eastAsia"/>
        </w:rPr>
        <w:t xml:space="preserve"> = test[:,:1], test[:,1]</w:t>
      </w:r>
    </w:p>
    <w:p w:rsidR="001D0EFF" w:rsidRDefault="001B5EC6" w:rsidP="002E0119">
      <w:proofErr w:type="spellStart"/>
      <w:r>
        <w:rPr>
          <w:rFonts w:hint="eastAsia"/>
        </w:rPr>
        <w:t>x_future</w:t>
      </w:r>
      <w:proofErr w:type="spellEnd"/>
      <w:r>
        <w:rPr>
          <w:rFonts w:hint="eastAsia"/>
        </w:rPr>
        <w:t xml:space="preserve">, </w:t>
      </w:r>
      <w:proofErr w:type="spellStart"/>
      <w:r>
        <w:rPr>
          <w:rFonts w:hint="eastAsia"/>
        </w:rPr>
        <w:t>y_future</w:t>
      </w:r>
      <w:proofErr w:type="spellEnd"/>
      <w:r>
        <w:rPr>
          <w:rFonts w:hint="eastAsia"/>
        </w:rPr>
        <w:t xml:space="preserve"> = future</w:t>
      </w:r>
      <w:proofErr w:type="gramStart"/>
      <w:r>
        <w:rPr>
          <w:rFonts w:hint="eastAsia"/>
        </w:rPr>
        <w:t>[:,:</w:t>
      </w:r>
      <w:proofErr w:type="gramEnd"/>
      <w:r>
        <w:rPr>
          <w:rFonts w:hint="eastAsia"/>
        </w:rPr>
        <w:t>1] ,future[:,1]</w:t>
      </w:r>
    </w:p>
    <w:p w:rsidR="001D0EFF" w:rsidRDefault="001B5EC6" w:rsidP="002E0119">
      <w:proofErr w:type="spellStart"/>
      <w:proofErr w:type="gramStart"/>
      <w:r>
        <w:rPr>
          <w:rFonts w:hint="eastAsia"/>
        </w:rPr>
        <w:t>plt.figure</w:t>
      </w:r>
      <w:proofErr w:type="spellEnd"/>
      <w:proofErr w:type="gramEnd"/>
      <w:r>
        <w:rPr>
          <w:rFonts w:hint="eastAsia"/>
        </w:rPr>
        <w:t>(</w:t>
      </w:r>
      <w:proofErr w:type="spellStart"/>
      <w:r>
        <w:rPr>
          <w:rFonts w:hint="eastAsia"/>
        </w:rPr>
        <w:t>figsize</w:t>
      </w:r>
      <w:proofErr w:type="spellEnd"/>
      <w:r>
        <w:rPr>
          <w:rFonts w:hint="eastAsia"/>
        </w:rPr>
        <w:t>=(15,5))</w:t>
      </w:r>
    </w:p>
    <w:p w:rsidR="001D0EFF" w:rsidRDefault="001B5EC6" w:rsidP="002E0119">
      <w:proofErr w:type="spellStart"/>
      <w:proofErr w:type="gramStart"/>
      <w:r>
        <w:rPr>
          <w:rFonts w:hint="eastAsia"/>
        </w:rPr>
        <w:t>plt.plot</w:t>
      </w:r>
      <w:proofErr w:type="spellEnd"/>
      <w:proofErr w:type="gramEnd"/>
      <w:r>
        <w:rPr>
          <w:rFonts w:hint="eastAsia"/>
        </w:rPr>
        <w:t>(</w:t>
      </w:r>
      <w:proofErr w:type="spellStart"/>
      <w:r>
        <w:rPr>
          <w:rFonts w:hint="eastAsia"/>
        </w:rPr>
        <w:t>x_train</w:t>
      </w:r>
      <w:proofErr w:type="spellEnd"/>
      <w:r>
        <w:rPr>
          <w:rFonts w:hint="eastAsia"/>
        </w:rPr>
        <w:t>[:,0],</w:t>
      </w:r>
      <w:proofErr w:type="spellStart"/>
      <w:r>
        <w:rPr>
          <w:rFonts w:hint="eastAsia"/>
        </w:rPr>
        <w:t>y_train,label</w:t>
      </w:r>
      <w:proofErr w:type="spellEnd"/>
      <w:r>
        <w:rPr>
          <w:rFonts w:hint="eastAsia"/>
        </w:rPr>
        <w:t>='train')</w:t>
      </w:r>
    </w:p>
    <w:p w:rsidR="001D0EFF" w:rsidRDefault="001B5EC6" w:rsidP="002E0119">
      <w:proofErr w:type="spellStart"/>
      <w:proofErr w:type="gramStart"/>
      <w:r>
        <w:rPr>
          <w:rFonts w:hint="eastAsia"/>
        </w:rPr>
        <w:t>plt.plot</w:t>
      </w:r>
      <w:proofErr w:type="spellEnd"/>
      <w:proofErr w:type="gramEnd"/>
      <w:r>
        <w:rPr>
          <w:rFonts w:hint="eastAsia"/>
        </w:rPr>
        <w:t>(</w:t>
      </w:r>
      <w:proofErr w:type="spellStart"/>
      <w:r>
        <w:rPr>
          <w:rFonts w:hint="eastAsia"/>
        </w:rPr>
        <w:t>x_test</w:t>
      </w:r>
      <w:proofErr w:type="spellEnd"/>
      <w:r>
        <w:rPr>
          <w:rFonts w:hint="eastAsia"/>
        </w:rPr>
        <w:t>[:,0],</w:t>
      </w:r>
      <w:proofErr w:type="spellStart"/>
      <w:r>
        <w:rPr>
          <w:rFonts w:hint="eastAsia"/>
        </w:rPr>
        <w:t>y_test,label</w:t>
      </w:r>
      <w:proofErr w:type="spellEnd"/>
      <w:r>
        <w:rPr>
          <w:rFonts w:hint="eastAsia"/>
        </w:rPr>
        <w:t>='test')</w:t>
      </w:r>
    </w:p>
    <w:p w:rsidR="001D0EFF" w:rsidRDefault="001B5EC6" w:rsidP="002E0119">
      <w:proofErr w:type="spellStart"/>
      <w:proofErr w:type="gramStart"/>
      <w:r>
        <w:rPr>
          <w:rFonts w:hint="eastAsia"/>
        </w:rPr>
        <w:t>plt.plot</w:t>
      </w:r>
      <w:proofErr w:type="spellEnd"/>
      <w:proofErr w:type="gramEnd"/>
      <w:r>
        <w:rPr>
          <w:rFonts w:hint="eastAsia"/>
        </w:rPr>
        <w:t>(</w:t>
      </w:r>
      <w:proofErr w:type="spellStart"/>
      <w:r>
        <w:rPr>
          <w:rFonts w:hint="eastAsia"/>
        </w:rPr>
        <w:t>x_future</w:t>
      </w:r>
      <w:proofErr w:type="spellEnd"/>
      <w:r>
        <w:rPr>
          <w:rFonts w:hint="eastAsia"/>
        </w:rPr>
        <w:t>[:,0],</w:t>
      </w:r>
      <w:proofErr w:type="spellStart"/>
      <w:r>
        <w:rPr>
          <w:rFonts w:hint="eastAsia"/>
        </w:rPr>
        <w:t>y_future,label</w:t>
      </w:r>
      <w:proofErr w:type="spellEnd"/>
      <w:r>
        <w:rPr>
          <w:rFonts w:hint="eastAsia"/>
        </w:rPr>
        <w:t>='future')</w:t>
      </w:r>
    </w:p>
    <w:p w:rsidR="001D0EFF" w:rsidRDefault="001B5EC6" w:rsidP="002E0119">
      <w:proofErr w:type="spellStart"/>
      <w:proofErr w:type="gramStart"/>
      <w:r>
        <w:rPr>
          <w:rFonts w:hint="eastAsia"/>
        </w:rPr>
        <w:t>plt.legend</w:t>
      </w:r>
      <w:proofErr w:type="spellEnd"/>
      <w:proofErr w:type="gramEnd"/>
      <w:r>
        <w:rPr>
          <w:rFonts w:hint="eastAsia"/>
        </w:rPr>
        <w:t>()</w:t>
      </w:r>
    </w:p>
    <w:p w:rsidR="001D0EFF" w:rsidRDefault="001B5EC6" w:rsidP="002E0119">
      <w:proofErr w:type="spellStart"/>
      <w:proofErr w:type="gramStart"/>
      <w:r>
        <w:rPr>
          <w:rFonts w:hint="eastAsia"/>
        </w:rPr>
        <w:t>plt.show</w:t>
      </w:r>
      <w:proofErr w:type="spellEnd"/>
      <w:proofErr w:type="gramEnd"/>
      <w:r>
        <w:rPr>
          <w:rFonts w:hint="eastAsia"/>
        </w:rPr>
        <w:t>()</w:t>
      </w:r>
    </w:p>
    <w:p w:rsidR="002E0119" w:rsidRDefault="002E0119" w:rsidP="002E0119">
      <w:proofErr w:type="spellStart"/>
      <w:r>
        <w:rPr>
          <w:rFonts w:hint="eastAsia"/>
        </w:rPr>
        <w:t>model_DecisionTreeRegressor</w:t>
      </w:r>
      <w:proofErr w:type="spellEnd"/>
      <w:r>
        <w:rPr>
          <w:rFonts w:hint="eastAsia"/>
        </w:rPr>
        <w:t xml:space="preserve"> = </w:t>
      </w:r>
      <w:proofErr w:type="spellStart"/>
      <w:proofErr w:type="gramStart"/>
      <w:r>
        <w:rPr>
          <w:rFonts w:hint="eastAsia"/>
        </w:rPr>
        <w:t>tree.DecisionTreeRegressor</w:t>
      </w:r>
      <w:proofErr w:type="spellEnd"/>
      <w:proofErr w:type="gramEnd"/>
      <w:r>
        <w:rPr>
          <w:rFonts w:hint="eastAsia"/>
        </w:rPr>
        <w:t>()</w:t>
      </w:r>
    </w:p>
    <w:p w:rsidR="002E0119" w:rsidRDefault="002E0119" w:rsidP="002E0119">
      <w:r>
        <w:rPr>
          <w:rFonts w:hint="eastAsia"/>
        </w:rPr>
        <w:t xml:space="preserve">from </w:t>
      </w:r>
      <w:proofErr w:type="spellStart"/>
      <w:r>
        <w:rPr>
          <w:rFonts w:hint="eastAsia"/>
        </w:rPr>
        <w:t>sklearn</w:t>
      </w:r>
      <w:proofErr w:type="spellEnd"/>
      <w:r>
        <w:rPr>
          <w:rFonts w:hint="eastAsia"/>
        </w:rPr>
        <w:t xml:space="preserve"> import </w:t>
      </w:r>
      <w:proofErr w:type="spellStart"/>
      <w:r>
        <w:rPr>
          <w:rFonts w:hint="eastAsia"/>
        </w:rPr>
        <w:t>svm</w:t>
      </w:r>
      <w:proofErr w:type="spellEnd"/>
    </w:p>
    <w:p w:rsidR="002E0119" w:rsidRDefault="002E0119" w:rsidP="002E0119">
      <w:proofErr w:type="spellStart"/>
      <w:r>
        <w:rPr>
          <w:rFonts w:hint="eastAsia"/>
        </w:rPr>
        <w:t>model_SVR</w:t>
      </w:r>
      <w:proofErr w:type="spellEnd"/>
      <w:r>
        <w:rPr>
          <w:rFonts w:hint="eastAsia"/>
        </w:rPr>
        <w:t xml:space="preserve"> = </w:t>
      </w:r>
      <w:proofErr w:type="spellStart"/>
      <w:proofErr w:type="gramStart"/>
      <w:r>
        <w:rPr>
          <w:rFonts w:hint="eastAsia"/>
        </w:rPr>
        <w:t>svm.SVR</w:t>
      </w:r>
      <w:proofErr w:type="spellEnd"/>
      <w:r>
        <w:rPr>
          <w:rFonts w:hint="eastAsia"/>
        </w:rPr>
        <w:t>(</w:t>
      </w:r>
      <w:proofErr w:type="gramEnd"/>
      <w:r>
        <w:rPr>
          <w:rFonts w:hint="eastAsia"/>
        </w:rPr>
        <w:t>)</w:t>
      </w:r>
    </w:p>
    <w:p w:rsidR="002E0119" w:rsidRDefault="002E0119" w:rsidP="002E0119">
      <w:r>
        <w:rPr>
          <w:rFonts w:hint="eastAsia"/>
        </w:rPr>
        <w:t xml:space="preserve">from </w:t>
      </w:r>
      <w:proofErr w:type="spellStart"/>
      <w:r>
        <w:rPr>
          <w:rFonts w:hint="eastAsia"/>
        </w:rPr>
        <w:t>sklearn</w:t>
      </w:r>
      <w:proofErr w:type="spellEnd"/>
      <w:r>
        <w:rPr>
          <w:rFonts w:hint="eastAsia"/>
        </w:rPr>
        <w:t xml:space="preserve"> import ensemble</w:t>
      </w:r>
    </w:p>
    <w:p w:rsidR="002E0119" w:rsidRDefault="002E0119" w:rsidP="002E0119">
      <w:proofErr w:type="spellStart"/>
      <w:r>
        <w:rPr>
          <w:rFonts w:hint="eastAsia"/>
        </w:rPr>
        <w:t>model_RandomForestRegressor</w:t>
      </w:r>
      <w:proofErr w:type="spellEnd"/>
      <w:r>
        <w:rPr>
          <w:rFonts w:hint="eastAsia"/>
        </w:rPr>
        <w:t xml:space="preserve"> = </w:t>
      </w:r>
      <w:proofErr w:type="spellStart"/>
      <w:r>
        <w:rPr>
          <w:rFonts w:hint="eastAsia"/>
        </w:rPr>
        <w:t>ensemble.RandomForestRegressor</w:t>
      </w:r>
      <w:proofErr w:type="spellEnd"/>
      <w:r>
        <w:rPr>
          <w:rFonts w:hint="eastAsia"/>
        </w:rPr>
        <w:t>(</w:t>
      </w:r>
      <w:proofErr w:type="spellStart"/>
      <w:r>
        <w:rPr>
          <w:rFonts w:hint="eastAsia"/>
        </w:rPr>
        <w:t>n_estimators</w:t>
      </w:r>
      <w:proofErr w:type="spellEnd"/>
      <w:r>
        <w:rPr>
          <w:rFonts w:hint="eastAsia"/>
        </w:rPr>
        <w:t>=200)#</w:t>
      </w:r>
      <w:r>
        <w:rPr>
          <w:rFonts w:hint="eastAsia"/>
        </w:rPr>
        <w:t>这里使用</w:t>
      </w:r>
      <w:r>
        <w:t>20</w:t>
      </w:r>
      <w:r>
        <w:rPr>
          <w:rFonts w:hint="eastAsia"/>
        </w:rPr>
        <w:t>0</w:t>
      </w:r>
      <w:r>
        <w:rPr>
          <w:rFonts w:hint="eastAsia"/>
        </w:rPr>
        <w:t>个决策树</w:t>
      </w:r>
    </w:p>
    <w:p w:rsidR="002E0119" w:rsidRDefault="002E0119" w:rsidP="002E0119">
      <w:r>
        <w:rPr>
          <w:rFonts w:hint="eastAsia"/>
        </w:rPr>
        <w:t xml:space="preserve">from </w:t>
      </w:r>
      <w:proofErr w:type="spellStart"/>
      <w:proofErr w:type="gramStart"/>
      <w:r>
        <w:rPr>
          <w:rFonts w:hint="eastAsia"/>
        </w:rPr>
        <w:t>sklearn.ensemble</w:t>
      </w:r>
      <w:proofErr w:type="spellEnd"/>
      <w:proofErr w:type="gramEnd"/>
      <w:r>
        <w:rPr>
          <w:rFonts w:hint="eastAsia"/>
        </w:rPr>
        <w:t xml:space="preserve"> import </w:t>
      </w:r>
      <w:proofErr w:type="spellStart"/>
      <w:r>
        <w:rPr>
          <w:rFonts w:hint="eastAsia"/>
        </w:rPr>
        <w:t>BaggingRegressor</w:t>
      </w:r>
      <w:proofErr w:type="spellEnd"/>
    </w:p>
    <w:p w:rsidR="002E0119" w:rsidRDefault="002E0119" w:rsidP="002E0119">
      <w:proofErr w:type="spellStart"/>
      <w:r>
        <w:rPr>
          <w:rFonts w:hint="eastAsia"/>
        </w:rPr>
        <w:t>model_BaggingRegressor</w:t>
      </w:r>
      <w:proofErr w:type="spellEnd"/>
      <w:r>
        <w:rPr>
          <w:rFonts w:hint="eastAsia"/>
        </w:rPr>
        <w:t xml:space="preserve"> = </w:t>
      </w:r>
      <w:proofErr w:type="spellStart"/>
      <w:proofErr w:type="gramStart"/>
      <w:r>
        <w:rPr>
          <w:rFonts w:hint="eastAsia"/>
        </w:rPr>
        <w:t>BaggingRegressor</w:t>
      </w:r>
      <w:proofErr w:type="spellEnd"/>
      <w:r>
        <w:rPr>
          <w:rFonts w:hint="eastAsia"/>
        </w:rPr>
        <w:t>(</w:t>
      </w:r>
      <w:proofErr w:type="gramEnd"/>
      <w:r>
        <w:rPr>
          <w:rFonts w:hint="eastAsia"/>
        </w:rPr>
        <w:t>)</w:t>
      </w:r>
    </w:p>
    <w:p w:rsidR="002E0119" w:rsidRDefault="002E0119" w:rsidP="002E0119">
      <w:proofErr w:type="spellStart"/>
      <w:r>
        <w:rPr>
          <w:rFonts w:hint="eastAsia"/>
        </w:rPr>
        <w:t>try_different_method</w:t>
      </w:r>
      <w:proofErr w:type="spellEnd"/>
      <w:r>
        <w:rPr>
          <w:rFonts w:hint="eastAsia"/>
        </w:rPr>
        <w:t>(</w:t>
      </w:r>
      <w:proofErr w:type="spellStart"/>
      <w:r>
        <w:rPr>
          <w:rFonts w:hint="eastAsia"/>
        </w:rPr>
        <w:t>model_DecisionTreeRegressor</w:t>
      </w:r>
      <w:proofErr w:type="spellEnd"/>
      <w:r>
        <w:rPr>
          <w:rFonts w:hint="eastAsia"/>
        </w:rPr>
        <w:t>)</w:t>
      </w:r>
    </w:p>
    <w:p w:rsidR="002E0119" w:rsidRDefault="002E0119" w:rsidP="002E0119">
      <w:proofErr w:type="spellStart"/>
      <w:r>
        <w:rPr>
          <w:rFonts w:hint="eastAsia"/>
        </w:rPr>
        <w:t>try_different_method</w:t>
      </w:r>
      <w:proofErr w:type="spellEnd"/>
      <w:r>
        <w:rPr>
          <w:rFonts w:hint="eastAsia"/>
        </w:rPr>
        <w:t>(</w:t>
      </w:r>
      <w:proofErr w:type="spellStart"/>
      <w:r>
        <w:rPr>
          <w:rFonts w:hint="eastAsia"/>
        </w:rPr>
        <w:t>model_RandomForestRegressor</w:t>
      </w:r>
      <w:proofErr w:type="spellEnd"/>
      <w:r>
        <w:rPr>
          <w:rFonts w:hint="eastAsia"/>
        </w:rPr>
        <w:t>)</w:t>
      </w:r>
    </w:p>
    <w:p w:rsidR="002E0119" w:rsidRDefault="002E0119" w:rsidP="00C135E1">
      <w:proofErr w:type="spellStart"/>
      <w:r>
        <w:rPr>
          <w:rFonts w:hint="eastAsia"/>
        </w:rPr>
        <w:t>try_different_method</w:t>
      </w:r>
      <w:proofErr w:type="spellEnd"/>
      <w:r>
        <w:rPr>
          <w:rFonts w:hint="eastAsia"/>
        </w:rPr>
        <w:t>(</w:t>
      </w:r>
      <w:proofErr w:type="spellStart"/>
      <w:r>
        <w:rPr>
          <w:rFonts w:hint="eastAsia"/>
        </w:rPr>
        <w:t>model_BaggingRegressor</w:t>
      </w:r>
      <w:proofErr w:type="spellEnd"/>
      <w:r>
        <w:rPr>
          <w:rFonts w:hint="eastAsia"/>
        </w:rPr>
        <w:t>)</w:t>
      </w:r>
      <w:r>
        <w:br w:type="page"/>
      </w:r>
    </w:p>
    <w:p w:rsidR="00C135E1" w:rsidRDefault="00C135E1" w:rsidP="002E0119">
      <w:pPr>
        <w:pStyle w:val="Heading1"/>
        <w:sectPr w:rsidR="00C135E1" w:rsidSect="00C135E1">
          <w:headerReference w:type="even" r:id="rId63"/>
          <w:headerReference w:type="default" r:id="rId64"/>
          <w:footerReference w:type="even" r:id="rId65"/>
          <w:footerReference w:type="default" r:id="rId66"/>
          <w:pgSz w:w="11900" w:h="16840"/>
          <w:pgMar w:top="1440" w:right="1800" w:bottom="1440" w:left="1800" w:header="1134" w:footer="992" w:gutter="0"/>
          <w:cols w:space="425"/>
          <w:docGrid w:type="lines" w:linePitch="326"/>
        </w:sectPr>
      </w:pPr>
    </w:p>
    <w:p w:rsidR="001D0EFF" w:rsidRDefault="002E0119" w:rsidP="002E0119">
      <w:pPr>
        <w:pStyle w:val="Heading1"/>
      </w:pPr>
      <w:bookmarkStart w:id="294" w:name="_Toc41489332"/>
      <w:r>
        <w:rPr>
          <w:rFonts w:hint="eastAsia"/>
        </w:rPr>
        <w:lastRenderedPageBreak/>
        <w:t>附录</w:t>
      </w:r>
      <w:r>
        <w:t xml:space="preserve">C  </w:t>
      </w:r>
      <w:r w:rsidR="001B5EC6">
        <w:rPr>
          <w:rFonts w:hint="eastAsia"/>
        </w:rPr>
        <w:t>鸢尾花数据集的分类</w:t>
      </w:r>
      <w:r>
        <w:rPr>
          <w:rFonts w:hint="eastAsia"/>
        </w:rPr>
        <w:t>关键代码</w:t>
      </w:r>
      <w:bookmarkEnd w:id="294"/>
    </w:p>
    <w:p w:rsidR="001D0EFF" w:rsidRDefault="001B5EC6" w:rsidP="002E0119">
      <w:r>
        <w:t xml:space="preserve">iris = </w:t>
      </w:r>
      <w:proofErr w:type="spellStart"/>
      <w:proofErr w:type="gramStart"/>
      <w:r>
        <w:t>datasets.load</w:t>
      </w:r>
      <w:proofErr w:type="gramEnd"/>
      <w:r>
        <w:t>_iris</w:t>
      </w:r>
      <w:proofErr w:type="spellEnd"/>
      <w:r>
        <w:t>()</w:t>
      </w:r>
    </w:p>
    <w:p w:rsidR="001D0EFF" w:rsidRDefault="001B5EC6" w:rsidP="002E0119">
      <w:r>
        <w:t>x=iris['data']</w:t>
      </w:r>
    </w:p>
    <w:p w:rsidR="001D0EFF" w:rsidRDefault="001B5EC6" w:rsidP="002E0119">
      <w:r>
        <w:t>y=iris['target']</w:t>
      </w:r>
    </w:p>
    <w:p w:rsidR="001D0EFF" w:rsidRDefault="001B5EC6" w:rsidP="002E011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train_size</w:t>
      </w:r>
      <w:proofErr w:type="spellEnd"/>
      <w:r>
        <w:t>=0.8)</w:t>
      </w:r>
    </w:p>
    <w:p w:rsidR="001D0EFF" w:rsidRDefault="001B5EC6" w:rsidP="002E0119">
      <w:proofErr w:type="spellStart"/>
      <w:r>
        <w:t>tree_clf</w:t>
      </w:r>
      <w:proofErr w:type="spellEnd"/>
      <w:r>
        <w:t xml:space="preserve"> = </w:t>
      </w:r>
      <w:proofErr w:type="spellStart"/>
      <w:proofErr w:type="gramStart"/>
      <w:r>
        <w:t>DecisionTreeClassifier</w:t>
      </w:r>
      <w:proofErr w:type="spellEnd"/>
      <w:r>
        <w:t>(</w:t>
      </w:r>
      <w:proofErr w:type="spellStart"/>
      <w:proofErr w:type="gramEnd"/>
      <w:r>
        <w:t>max_depth</w:t>
      </w:r>
      <w:proofErr w:type="spellEnd"/>
      <w:r>
        <w:t>=4, criterion='</w:t>
      </w:r>
      <w:proofErr w:type="spellStart"/>
      <w:r>
        <w:t>gini</w:t>
      </w:r>
      <w:proofErr w:type="spellEnd"/>
      <w:r>
        <w:t>')</w:t>
      </w:r>
    </w:p>
    <w:p w:rsidR="001D0EFF" w:rsidRDefault="001B5EC6" w:rsidP="002E0119">
      <w:proofErr w:type="spellStart"/>
      <w:proofErr w:type="gramStart"/>
      <w:r>
        <w:t>tree_clf.fit</w:t>
      </w:r>
      <w:proofErr w:type="spellEnd"/>
      <w:r>
        <w:t>(</w:t>
      </w:r>
      <w:proofErr w:type="spellStart"/>
      <w:proofErr w:type="gramEnd"/>
      <w:r>
        <w:t>x_train</w:t>
      </w:r>
      <w:proofErr w:type="spellEnd"/>
      <w:r>
        <w:t xml:space="preserve">, </w:t>
      </w:r>
      <w:proofErr w:type="spellStart"/>
      <w:r>
        <w:t>y_train</w:t>
      </w:r>
      <w:proofErr w:type="spellEnd"/>
      <w:r>
        <w:t>)</w:t>
      </w:r>
    </w:p>
    <w:p w:rsidR="001D0EFF" w:rsidRDefault="001B5EC6" w:rsidP="002E0119">
      <w:proofErr w:type="spellStart"/>
      <w:r>
        <w:t>y_test_hat</w:t>
      </w:r>
      <w:proofErr w:type="spellEnd"/>
      <w:r>
        <w:t xml:space="preserve"> = </w:t>
      </w:r>
      <w:proofErr w:type="spellStart"/>
      <w:r>
        <w:t>tree_</w:t>
      </w:r>
      <w:proofErr w:type="gramStart"/>
      <w:r>
        <w:t>clf.predict</w:t>
      </w:r>
      <w:proofErr w:type="spellEnd"/>
      <w:proofErr w:type="gramEnd"/>
      <w:r>
        <w:t>(</w:t>
      </w:r>
      <w:proofErr w:type="spellStart"/>
      <w:r>
        <w:t>x_test</w:t>
      </w:r>
      <w:proofErr w:type="spellEnd"/>
      <w:r>
        <w:t>)</w:t>
      </w:r>
    </w:p>
    <w:p w:rsidR="001D0EFF" w:rsidRDefault="001B5EC6" w:rsidP="002E0119">
      <w:proofErr w:type="gramStart"/>
      <w:r>
        <w:t>print(</w:t>
      </w:r>
      <w:proofErr w:type="gramEnd"/>
      <w:r>
        <w:t xml:space="preserve">"acc score:", </w:t>
      </w:r>
      <w:proofErr w:type="spellStart"/>
      <w:r>
        <w:t>accuracy_score</w:t>
      </w:r>
      <w:proofErr w:type="spellEnd"/>
      <w:r>
        <w:t>(</w:t>
      </w:r>
      <w:proofErr w:type="spellStart"/>
      <w:r>
        <w:t>y_test</w:t>
      </w:r>
      <w:proofErr w:type="spellEnd"/>
      <w:r>
        <w:t xml:space="preserve">, </w:t>
      </w:r>
      <w:proofErr w:type="spellStart"/>
      <w:r>
        <w:t>y_test_hat</w:t>
      </w:r>
      <w:proofErr w:type="spellEnd"/>
      <w:r>
        <w:t>))</w:t>
      </w:r>
    </w:p>
    <w:p w:rsidR="001D0EFF" w:rsidRDefault="001B5EC6" w:rsidP="002E0119">
      <w:r>
        <w:t xml:space="preserve">depth = </w:t>
      </w:r>
      <w:proofErr w:type="spellStart"/>
      <w:proofErr w:type="gramStart"/>
      <w:r>
        <w:t>np.arange</w:t>
      </w:r>
      <w:proofErr w:type="spellEnd"/>
      <w:proofErr w:type="gramEnd"/>
      <w:r>
        <w:t>(1, 15)</w:t>
      </w:r>
    </w:p>
    <w:p w:rsidR="001D0EFF" w:rsidRDefault="001B5EC6" w:rsidP="002E0119">
      <w:proofErr w:type="spellStart"/>
      <w:r>
        <w:t>err_list</w:t>
      </w:r>
      <w:proofErr w:type="spellEnd"/>
      <w:r>
        <w:t xml:space="preserve"> = []</w:t>
      </w:r>
    </w:p>
    <w:p w:rsidR="001D0EFF" w:rsidRDefault="001B5EC6" w:rsidP="002E0119">
      <w:proofErr w:type="spellStart"/>
      <w:r>
        <w:t>for d</w:t>
      </w:r>
      <w:proofErr w:type="spellEnd"/>
      <w:r>
        <w:t xml:space="preserve"> in depth:</w:t>
      </w:r>
    </w:p>
    <w:p w:rsidR="001D0EFF" w:rsidRDefault="001B5EC6" w:rsidP="002E0119">
      <w:r>
        <w:t xml:space="preserve">    </w:t>
      </w:r>
      <w:proofErr w:type="spellStart"/>
      <w:r>
        <w:t>clf</w:t>
      </w:r>
      <w:proofErr w:type="spellEnd"/>
      <w:r>
        <w:t xml:space="preserve"> = </w:t>
      </w:r>
      <w:proofErr w:type="spellStart"/>
      <w:proofErr w:type="gramStart"/>
      <w:r>
        <w:t>DecisionTreeClassifier</w:t>
      </w:r>
      <w:proofErr w:type="spellEnd"/>
      <w:r>
        <w:t>(</w:t>
      </w:r>
      <w:proofErr w:type="gramEnd"/>
      <w:r>
        <w:t xml:space="preserve">criterion='entropy', </w:t>
      </w:r>
      <w:proofErr w:type="spellStart"/>
      <w:r>
        <w:t>max_depth</w:t>
      </w:r>
      <w:proofErr w:type="spellEnd"/>
      <w:r>
        <w:t>=d)</w:t>
      </w:r>
    </w:p>
    <w:p w:rsidR="001D0EFF" w:rsidRDefault="001B5EC6" w:rsidP="002E0119">
      <w:r>
        <w:t xml:space="preserve">    </w:t>
      </w: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rsidR="001D0EFF" w:rsidRDefault="001B5EC6" w:rsidP="002E0119">
      <w:r>
        <w:t xml:space="preserve">    </w:t>
      </w:r>
      <w:proofErr w:type="spellStart"/>
      <w:r>
        <w:t>y_test_hat</w:t>
      </w:r>
      <w:proofErr w:type="spellEnd"/>
      <w:r>
        <w:t xml:space="preserve"> = </w:t>
      </w:r>
      <w:proofErr w:type="spellStart"/>
      <w:proofErr w:type="gramStart"/>
      <w:r>
        <w:t>clf.predict</w:t>
      </w:r>
      <w:proofErr w:type="spellEnd"/>
      <w:proofErr w:type="gramEnd"/>
      <w:r>
        <w:t>(</w:t>
      </w:r>
      <w:proofErr w:type="spellStart"/>
      <w:r>
        <w:t>x_test</w:t>
      </w:r>
      <w:proofErr w:type="spellEnd"/>
      <w:r>
        <w:t>)</w:t>
      </w:r>
    </w:p>
    <w:p w:rsidR="001D0EFF" w:rsidRDefault="001B5EC6" w:rsidP="002E0119">
      <w:r>
        <w:t xml:space="preserve">    result = (</w:t>
      </w:r>
      <w:proofErr w:type="spellStart"/>
      <w:r>
        <w:t>y_test_hat</w:t>
      </w:r>
      <w:proofErr w:type="spellEnd"/>
      <w:r>
        <w:t xml:space="preserve"> == </w:t>
      </w:r>
      <w:proofErr w:type="spellStart"/>
      <w:r>
        <w:t>y_test</w:t>
      </w:r>
      <w:proofErr w:type="spellEnd"/>
      <w:r>
        <w:t>)</w:t>
      </w:r>
    </w:p>
    <w:p w:rsidR="001D0EFF" w:rsidRDefault="001B5EC6" w:rsidP="002E0119">
      <w:r>
        <w:t xml:space="preserve">    err = 1 - </w:t>
      </w:r>
      <w:proofErr w:type="spellStart"/>
      <w:proofErr w:type="gramStart"/>
      <w:r>
        <w:t>np.mean</w:t>
      </w:r>
      <w:proofErr w:type="spellEnd"/>
      <w:proofErr w:type="gramEnd"/>
      <w:r>
        <w:t>(result)</w:t>
      </w:r>
    </w:p>
    <w:p w:rsidR="001D0EFF" w:rsidRDefault="001B5EC6" w:rsidP="002E0119">
      <w:r>
        <w:t xml:space="preserve">    </w:t>
      </w:r>
      <w:proofErr w:type="spellStart"/>
      <w:r>
        <w:t>err_</w:t>
      </w:r>
      <w:proofErr w:type="gramStart"/>
      <w:r>
        <w:t>list.append</w:t>
      </w:r>
      <w:proofErr w:type="spellEnd"/>
      <w:proofErr w:type="gramEnd"/>
      <w:r>
        <w:t>(err)</w:t>
      </w:r>
    </w:p>
    <w:p w:rsidR="001D0EFF" w:rsidRDefault="001B5EC6" w:rsidP="002E0119">
      <w:r>
        <w:t xml:space="preserve">    print(d, '</w:t>
      </w:r>
      <w:r>
        <w:t>错误率：</w:t>
      </w:r>
      <w:r>
        <w:t>%.2f%%' % (100 * err))</w:t>
      </w:r>
    </w:p>
    <w:p w:rsidR="001D0EFF" w:rsidRDefault="001B5EC6" w:rsidP="002E0119">
      <w:proofErr w:type="spellStart"/>
      <w:proofErr w:type="gramStart"/>
      <w:r>
        <w:t>mpl.rcParams</w:t>
      </w:r>
      <w:proofErr w:type="spellEnd"/>
      <w:proofErr w:type="gramEnd"/>
      <w:r>
        <w:t>['</w:t>
      </w:r>
      <w:proofErr w:type="spellStart"/>
      <w:r>
        <w:t>font.sans</w:t>
      </w:r>
      <w:proofErr w:type="spellEnd"/>
      <w:r>
        <w:t>-serif'] = ['</w:t>
      </w:r>
      <w:proofErr w:type="spellStart"/>
      <w:r>
        <w:t>SimHei</w:t>
      </w:r>
      <w:proofErr w:type="spellEnd"/>
      <w:r>
        <w:t>']</w:t>
      </w:r>
    </w:p>
    <w:p w:rsidR="001D0EFF" w:rsidRDefault="001B5EC6" w:rsidP="002E0119">
      <w:proofErr w:type="spellStart"/>
      <w:proofErr w:type="gramStart"/>
      <w:r>
        <w:t>plt.figure</w:t>
      </w:r>
      <w:proofErr w:type="spellEnd"/>
      <w:proofErr w:type="gramEnd"/>
      <w:r>
        <w:t>(</w:t>
      </w:r>
      <w:proofErr w:type="spellStart"/>
      <w:r>
        <w:t>facecolor</w:t>
      </w:r>
      <w:proofErr w:type="spellEnd"/>
      <w:r>
        <w:t>='w')</w:t>
      </w:r>
    </w:p>
    <w:p w:rsidR="001D0EFF" w:rsidRDefault="001B5EC6" w:rsidP="002E0119">
      <w:proofErr w:type="spellStart"/>
      <w:proofErr w:type="gramStart"/>
      <w:r>
        <w:t>plt.plot</w:t>
      </w:r>
      <w:proofErr w:type="spellEnd"/>
      <w:proofErr w:type="gramEnd"/>
      <w:r>
        <w:t xml:space="preserve">(depth, </w:t>
      </w:r>
      <w:proofErr w:type="spellStart"/>
      <w:r>
        <w:t>err_list</w:t>
      </w:r>
      <w:proofErr w:type="spellEnd"/>
      <w:r>
        <w:t>, '</w:t>
      </w:r>
      <w:proofErr w:type="spellStart"/>
      <w:r>
        <w:t>ro</w:t>
      </w:r>
      <w:proofErr w:type="spellEnd"/>
      <w:r>
        <w:t xml:space="preserve">-', </w:t>
      </w:r>
      <w:proofErr w:type="spellStart"/>
      <w:r>
        <w:t>lw</w:t>
      </w:r>
      <w:proofErr w:type="spellEnd"/>
      <w:r>
        <w:t>=2)</w:t>
      </w:r>
    </w:p>
    <w:p w:rsidR="001D0EFF" w:rsidRDefault="001B5EC6" w:rsidP="002E0119">
      <w:proofErr w:type="spellStart"/>
      <w:r>
        <w:t>plt.xlabel</w:t>
      </w:r>
      <w:proofErr w:type="spellEnd"/>
      <w:r>
        <w:t>('</w:t>
      </w:r>
      <w:r>
        <w:t>决策树深度</w:t>
      </w:r>
      <w:r>
        <w:t xml:space="preserve">', </w:t>
      </w:r>
      <w:proofErr w:type="spellStart"/>
      <w:r>
        <w:t>fontsize</w:t>
      </w:r>
      <w:proofErr w:type="spellEnd"/>
      <w:r>
        <w:t>=15)</w:t>
      </w:r>
    </w:p>
    <w:p w:rsidR="001D0EFF" w:rsidRDefault="001B5EC6" w:rsidP="002E0119">
      <w:proofErr w:type="spellStart"/>
      <w:r>
        <w:t>plt.ylabel</w:t>
      </w:r>
      <w:proofErr w:type="spellEnd"/>
      <w:r>
        <w:t>('</w:t>
      </w:r>
      <w:r>
        <w:t>错误率</w:t>
      </w:r>
      <w:r>
        <w:t xml:space="preserve">', </w:t>
      </w:r>
      <w:proofErr w:type="spellStart"/>
      <w:r>
        <w:t>fontsize</w:t>
      </w:r>
      <w:proofErr w:type="spellEnd"/>
      <w:r>
        <w:t>=15)</w:t>
      </w:r>
    </w:p>
    <w:p w:rsidR="001D0EFF" w:rsidRDefault="001B5EC6" w:rsidP="002E0119">
      <w:proofErr w:type="spellStart"/>
      <w:r>
        <w:t>plt.title</w:t>
      </w:r>
      <w:proofErr w:type="spellEnd"/>
      <w:r>
        <w:t>('</w:t>
      </w:r>
      <w:r>
        <w:t>决策树深度和过拟合</w:t>
      </w:r>
      <w:r>
        <w:t xml:space="preserve">', </w:t>
      </w:r>
      <w:proofErr w:type="spellStart"/>
      <w:r>
        <w:t>fontsize</w:t>
      </w:r>
      <w:proofErr w:type="spellEnd"/>
      <w:r>
        <w:t>=18)</w:t>
      </w:r>
    </w:p>
    <w:p w:rsidR="001D0EFF" w:rsidRDefault="001B5EC6" w:rsidP="002E0119">
      <w:proofErr w:type="spellStart"/>
      <w:proofErr w:type="gramStart"/>
      <w:r>
        <w:t>plt.grid</w:t>
      </w:r>
      <w:proofErr w:type="spellEnd"/>
      <w:proofErr w:type="gramEnd"/>
      <w:r>
        <w:t>(True)</w:t>
      </w:r>
    </w:p>
    <w:p w:rsidR="001D0EFF" w:rsidRDefault="001B5EC6" w:rsidP="002E0119">
      <w:proofErr w:type="spellStart"/>
      <w:proofErr w:type="gramStart"/>
      <w:r>
        <w:t>plt.show</w:t>
      </w:r>
      <w:proofErr w:type="spellEnd"/>
      <w:proofErr w:type="gramEnd"/>
      <w:r>
        <w:t>()</w:t>
      </w:r>
    </w:p>
    <w:p w:rsidR="001D0EFF" w:rsidRDefault="001B5EC6" w:rsidP="002E0119">
      <w:r>
        <w:rPr>
          <w:rFonts w:hint="eastAsia"/>
        </w:rPr>
        <w:t>###</w:t>
      </w:r>
      <w:r>
        <w:rPr>
          <w:rFonts w:hint="eastAsia"/>
        </w:rPr>
        <w:t>使用决策树进行分类，特征向量划分标准为基尼系数。并且绘制当树的深度不同时的精确度大小</w:t>
      </w:r>
      <w:r>
        <w:rPr>
          <w:rFonts w:hint="eastAsia"/>
        </w:rPr>
        <w:t>###</w:t>
      </w:r>
    </w:p>
    <w:p w:rsidR="001D0EFF" w:rsidRDefault="001B5EC6" w:rsidP="002E0119">
      <w:r>
        <w:t xml:space="preserve">iris = </w:t>
      </w:r>
      <w:proofErr w:type="spellStart"/>
      <w:proofErr w:type="gramStart"/>
      <w:r>
        <w:t>datasets.load</w:t>
      </w:r>
      <w:proofErr w:type="gramEnd"/>
      <w:r>
        <w:t>_iris</w:t>
      </w:r>
      <w:proofErr w:type="spellEnd"/>
      <w:r>
        <w:t>()</w:t>
      </w:r>
    </w:p>
    <w:p w:rsidR="001D0EFF" w:rsidRDefault="001B5EC6" w:rsidP="002E0119">
      <w:r>
        <w:t>X=iris['data']</w:t>
      </w:r>
    </w:p>
    <w:p w:rsidR="001D0EFF" w:rsidRDefault="001B5EC6" w:rsidP="002E0119">
      <w:r>
        <w:t>y=iris['target']</w:t>
      </w:r>
    </w:p>
    <w:p w:rsidR="001D0EFF" w:rsidRDefault="001B5EC6" w:rsidP="002E011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=0.33, </w:t>
      </w:r>
      <w:proofErr w:type="spellStart"/>
      <w:r>
        <w:t>random_state</w:t>
      </w:r>
      <w:proofErr w:type="spellEnd"/>
      <w:r>
        <w:t>=42)</w:t>
      </w:r>
    </w:p>
    <w:p w:rsidR="001D0EFF" w:rsidRDefault="001B5EC6" w:rsidP="002E0119">
      <w:proofErr w:type="spellStart"/>
      <w:r>
        <w:t>rnd_clf</w:t>
      </w:r>
      <w:proofErr w:type="spellEnd"/>
      <w:r>
        <w:t xml:space="preserve"> = </w:t>
      </w:r>
      <w:proofErr w:type="spellStart"/>
      <w:r>
        <w:t>RandomForestClassifier</w:t>
      </w:r>
      <w:proofErr w:type="spellEnd"/>
      <w:r>
        <w:t>(</w:t>
      </w:r>
      <w:proofErr w:type="spellStart"/>
      <w:r>
        <w:t>n_estimators</w:t>
      </w:r>
      <w:proofErr w:type="spellEnd"/>
      <w:r>
        <w:t>=10)</w:t>
      </w:r>
    </w:p>
    <w:p w:rsidR="001D0EFF" w:rsidRDefault="001B5EC6" w:rsidP="002E0119">
      <w:proofErr w:type="spellStart"/>
      <w:proofErr w:type="gramStart"/>
      <w:r>
        <w:t>rnd_clf.fit</w:t>
      </w:r>
      <w:proofErr w:type="spellEnd"/>
      <w:r>
        <w:t>(</w:t>
      </w:r>
      <w:proofErr w:type="spellStart"/>
      <w:proofErr w:type="gramEnd"/>
      <w:r>
        <w:t>X_train</w:t>
      </w:r>
      <w:proofErr w:type="spellEnd"/>
      <w:r>
        <w:t xml:space="preserve">, </w:t>
      </w:r>
      <w:proofErr w:type="spellStart"/>
      <w:r>
        <w:t>y_train</w:t>
      </w:r>
      <w:proofErr w:type="spellEnd"/>
      <w:r>
        <w:t>)</w:t>
      </w:r>
    </w:p>
    <w:p w:rsidR="001D0EFF" w:rsidRDefault="001B5EC6" w:rsidP="002E0119">
      <w:proofErr w:type="spellStart"/>
      <w:r>
        <w:t>y_pred_rf</w:t>
      </w:r>
      <w:proofErr w:type="spellEnd"/>
      <w:r>
        <w:t xml:space="preserve"> = </w:t>
      </w:r>
      <w:proofErr w:type="spellStart"/>
      <w:r>
        <w:t>rnd_</w:t>
      </w:r>
      <w:proofErr w:type="gramStart"/>
      <w:r>
        <w:t>clf.predict</w:t>
      </w:r>
      <w:proofErr w:type="spellEnd"/>
      <w:proofErr w:type="gramEnd"/>
      <w:r>
        <w:t>(</w:t>
      </w:r>
      <w:proofErr w:type="spellStart"/>
      <w:r>
        <w:t>X_test</w:t>
      </w:r>
      <w:proofErr w:type="spellEnd"/>
      <w:r>
        <w:t>)</w:t>
      </w:r>
    </w:p>
    <w:p w:rsidR="001D0EFF" w:rsidRDefault="001B5EC6" w:rsidP="002E0119">
      <w:proofErr w:type="gramStart"/>
      <w:r>
        <w:lastRenderedPageBreak/>
        <w:t>print(</w:t>
      </w:r>
      <w:proofErr w:type="spellStart"/>
      <w:proofErr w:type="gramEnd"/>
      <w:r>
        <w:t>accuracy_score</w:t>
      </w:r>
      <w:proofErr w:type="spellEnd"/>
      <w:r>
        <w:t>(</w:t>
      </w:r>
      <w:proofErr w:type="spellStart"/>
      <w:r>
        <w:t>y_test</w:t>
      </w:r>
      <w:proofErr w:type="spellEnd"/>
      <w:r>
        <w:t xml:space="preserve">, </w:t>
      </w:r>
      <w:proofErr w:type="spellStart"/>
      <w:r>
        <w:t>y_pred_rf</w:t>
      </w:r>
      <w:proofErr w:type="spellEnd"/>
      <w:r>
        <w:t>))</w:t>
      </w:r>
    </w:p>
    <w:p w:rsidR="001D0EFF" w:rsidRDefault="001B5EC6" w:rsidP="002E0119">
      <w:r>
        <w:t xml:space="preserve">iris = </w:t>
      </w:r>
      <w:proofErr w:type="spellStart"/>
      <w:r>
        <w:t>load_</w:t>
      </w:r>
      <w:proofErr w:type="gramStart"/>
      <w:r>
        <w:t>iris</w:t>
      </w:r>
      <w:proofErr w:type="spellEnd"/>
      <w:r>
        <w:t>(</w:t>
      </w:r>
      <w:proofErr w:type="gramEnd"/>
      <w:r>
        <w:t>)</w:t>
      </w:r>
    </w:p>
    <w:p w:rsidR="001D0EFF" w:rsidRDefault="001B5EC6" w:rsidP="002E0119">
      <w:proofErr w:type="spellStart"/>
      <w:r>
        <w:t>rnd_clf</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=500, </w:t>
      </w:r>
      <w:proofErr w:type="spellStart"/>
      <w:r>
        <w:t>n_jobs</w:t>
      </w:r>
      <w:proofErr w:type="spellEnd"/>
      <w:r>
        <w:t>=-1)</w:t>
      </w:r>
    </w:p>
    <w:p w:rsidR="001D0EFF" w:rsidRDefault="001B5EC6" w:rsidP="002E0119">
      <w:proofErr w:type="spellStart"/>
      <w:r>
        <w:t>rnd_clf.fit</w:t>
      </w:r>
      <w:proofErr w:type="spellEnd"/>
      <w:r>
        <w:t>(iris["data"], iris['target'])</w:t>
      </w:r>
    </w:p>
    <w:p w:rsidR="001D0EFF" w:rsidRDefault="001B5EC6" w:rsidP="002E0119">
      <w:r>
        <w:t>for name, score in zip(iris['</w:t>
      </w:r>
      <w:proofErr w:type="spellStart"/>
      <w:r>
        <w:t>feature_names</w:t>
      </w:r>
      <w:proofErr w:type="spellEnd"/>
      <w:r>
        <w:t xml:space="preserve">'], </w:t>
      </w:r>
      <w:proofErr w:type="spellStart"/>
      <w:r>
        <w:t>rnd_</w:t>
      </w:r>
      <w:proofErr w:type="gramStart"/>
      <w:r>
        <w:t>clf.feature</w:t>
      </w:r>
      <w:proofErr w:type="gramEnd"/>
      <w:r>
        <w:t>_importances</w:t>
      </w:r>
      <w:proofErr w:type="spellEnd"/>
      <w:r>
        <w:t>_):</w:t>
      </w:r>
    </w:p>
    <w:p w:rsidR="001D0EFF" w:rsidRDefault="001B5EC6" w:rsidP="002E0119">
      <w:proofErr w:type="gramStart"/>
      <w:r>
        <w:t>print(</w:t>
      </w:r>
      <w:proofErr w:type="gramEnd"/>
      <w:r>
        <w:t>name, score)</w:t>
      </w:r>
    </w:p>
    <w:p w:rsidR="001D0EFF" w:rsidRDefault="001B5EC6" w:rsidP="002E0119">
      <w:r>
        <w:rPr>
          <w:rFonts w:hint="eastAsia"/>
        </w:rPr>
        <w:t>###</w:t>
      </w:r>
      <w:r>
        <w:rPr>
          <w:rFonts w:hint="eastAsia"/>
        </w:rPr>
        <w:t>使用随机森林算法进行分类，并且计算特征变量对目标值的影响程度</w:t>
      </w:r>
      <w:r>
        <w:rPr>
          <w:rFonts w:hint="eastAsia"/>
        </w:rPr>
        <w:t>###</w:t>
      </w:r>
    </w:p>
    <w:p w:rsidR="001D0EFF" w:rsidRDefault="001D0EFF"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 w:rsidR="002E0119" w:rsidRDefault="002E0119" w:rsidP="002E0119">
      <w:pPr>
        <w:pStyle w:val="Heading1"/>
      </w:pPr>
      <w:r>
        <w:br w:type="page"/>
      </w:r>
    </w:p>
    <w:p w:rsidR="00C135E1" w:rsidRDefault="00C135E1" w:rsidP="002E0119">
      <w:pPr>
        <w:pStyle w:val="Heading1"/>
        <w:sectPr w:rsidR="00C135E1" w:rsidSect="00C135E1">
          <w:headerReference w:type="even" r:id="rId67"/>
          <w:headerReference w:type="default" r:id="rId68"/>
          <w:footerReference w:type="even" r:id="rId69"/>
          <w:footerReference w:type="default" r:id="rId70"/>
          <w:pgSz w:w="11900" w:h="16840"/>
          <w:pgMar w:top="1440" w:right="1800" w:bottom="1440" w:left="1800" w:header="851" w:footer="1134" w:gutter="0"/>
          <w:cols w:space="425"/>
          <w:docGrid w:type="lines" w:linePitch="326"/>
        </w:sectPr>
      </w:pPr>
    </w:p>
    <w:p w:rsidR="002E0119" w:rsidRDefault="002E0119" w:rsidP="002E0119">
      <w:pPr>
        <w:pStyle w:val="Heading1"/>
      </w:pPr>
      <w:bookmarkStart w:id="295" w:name="_Toc41489333"/>
      <w:r>
        <w:rPr>
          <w:rFonts w:hint="eastAsia"/>
        </w:rPr>
        <w:lastRenderedPageBreak/>
        <w:t>致谢</w:t>
      </w:r>
      <w:bookmarkEnd w:id="295"/>
    </w:p>
    <w:p w:rsidR="002E0119" w:rsidRDefault="002E0119" w:rsidP="002E0119">
      <w:pPr>
        <w:ind w:firstLineChars="200" w:firstLine="480"/>
      </w:pPr>
      <w:r>
        <w:rPr>
          <w:rFonts w:hint="eastAsia"/>
        </w:rPr>
        <w:t>随着在键盘上敲下最后一个字符，我意识到，四年的本科生涯已经结束了。这四年一幕幕的汗水与成就，失落与喜悦一下子冲进了我的脑海。时光荏苒，仿佛上的一堂堂课，考的一次次试还发生在昨天。虽然不舍离开，但是朝前看会有更多的精彩，因为人生就是为了不甘平庸的去创造一次又一次的惊喜，去踏上更高一层的台阶。</w:t>
      </w:r>
    </w:p>
    <w:p w:rsidR="002E0119" w:rsidRDefault="002E0119" w:rsidP="002E0119">
      <w:pPr>
        <w:ind w:firstLineChars="200" w:firstLine="480"/>
      </w:pPr>
      <w:r>
        <w:rPr>
          <w:rFonts w:hint="eastAsia"/>
        </w:rPr>
        <w:t>这四年，我要感谢所有不辞疲倦站在讲台上传授知识的老师们，是他们的汗水，人类的智慧的结晶才能得到传承，我们才能创造更好的价值。其次，我要感谢我身边的同学，是他们的鼓励与陪伴让我在本科四年中不再是孤身一人，在每次失败中能够重振旗鼓坚持下去。</w:t>
      </w:r>
    </w:p>
    <w:p w:rsidR="002E0119" w:rsidRDefault="002E0119" w:rsidP="002E0119">
      <w:pPr>
        <w:ind w:firstLineChars="200" w:firstLine="480"/>
      </w:pPr>
      <w:r>
        <w:rPr>
          <w:rFonts w:hint="eastAsia"/>
        </w:rPr>
        <w:t>在几个月的论文写作过程中，我要感谢我的指导老师武国宁老师。从选题开始，武老师了解每个人合适的领域，因材施教，选出最适合我们的题目。在论文写作过程中，武老师孜孜不倦的解答了我的疑惑，尽全力帮助论文的完成。再他的帮助下我才能完成这片论文的写作</w:t>
      </w:r>
    </w:p>
    <w:p w:rsidR="002E0119" w:rsidRPr="001B5EC6" w:rsidRDefault="002E0119" w:rsidP="002E0119">
      <w:r w:rsidRPr="001B5EC6">
        <w:t>四年的</w:t>
      </w:r>
      <w:r>
        <w:rPr>
          <w:rFonts w:hint="eastAsia"/>
        </w:rPr>
        <w:t>石大</w:t>
      </w:r>
      <w:r w:rsidRPr="001B5EC6">
        <w:t>生活给予我许多珍贵的记忆，教会我很多的品质。博学、睿思、行健、至善这</w:t>
      </w:r>
      <w:r w:rsidRPr="001B5EC6">
        <w:t>8</w:t>
      </w:r>
      <w:r w:rsidRPr="001B5EC6">
        <w:t>个字将激励我不断前行。</w:t>
      </w:r>
    </w:p>
    <w:p w:rsidR="002E0119" w:rsidRPr="001B5EC6" w:rsidRDefault="002E0119" w:rsidP="002E0119">
      <w:r w:rsidRPr="001B5EC6">
        <w:t xml:space="preserve">    </w:t>
      </w:r>
      <w:r w:rsidRPr="001B5EC6">
        <w:t>最后，我要郑重感谢我大学时期各位老师，您们对于我的关怀与帮助是我永生难忘的记忆，我会在今后的学习中、工作中不畏困难、不忘初心、脚踏实地，用我的知识更好的反馈于社会，帮助需要帮助的人。再次感谢，祝您们工作顺利，身体安康！</w:t>
      </w:r>
    </w:p>
    <w:bookmarkEnd w:id="24"/>
    <w:bookmarkEnd w:id="25"/>
    <w:bookmarkEnd w:id="32"/>
    <w:bookmarkEnd w:id="33"/>
    <w:p w:rsidR="000359F1" w:rsidRPr="004D32E2" w:rsidRDefault="004D32E2" w:rsidP="002E0119">
      <w:pPr>
        <w:rPr>
          <w:rFonts w:hint="eastAsia"/>
        </w:rPr>
      </w:pPr>
      <w:ins w:id="296" w:author="Wu Guoning" w:date="2020-06-02T19:30:00Z">
        <w:r w:rsidRPr="004D32E2">
          <w:rPr>
            <w:rFonts w:hint="eastAsia"/>
          </w:rPr>
          <w:t>评语：论文</w:t>
        </w:r>
      </w:ins>
      <w:ins w:id="297" w:author="Wu Guoning" w:date="2020-06-02T19:31:00Z">
        <w:r w:rsidRPr="004D32E2">
          <w:rPr>
            <w:rFonts w:hint="eastAsia"/>
          </w:rPr>
          <w:t>撰写思路清楚，图标规范。有的地方措辞不得体，在通读一下。另外，参考文献有的不规范，没有页码，需要补充。</w:t>
        </w:r>
      </w:ins>
    </w:p>
    <w:sectPr w:rsidR="000359F1" w:rsidRPr="004D32E2" w:rsidSect="00C135E1">
      <w:headerReference w:type="even" r:id="rId71"/>
      <w:headerReference w:type="default" r:id="rId72"/>
      <w:footerReference w:type="default" r:id="rId73"/>
      <w:pgSz w:w="11900" w:h="16840"/>
      <w:pgMar w:top="1440" w:right="1800" w:bottom="1440" w:left="1800" w:header="113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65A87" w:rsidRDefault="00765A87" w:rsidP="002E0119">
      <w:pPr>
        <w:spacing w:line="240" w:lineRule="auto"/>
      </w:pPr>
      <w:r>
        <w:separator/>
      </w:r>
    </w:p>
  </w:endnote>
  <w:endnote w:type="continuationSeparator" w:id="0">
    <w:p w:rsidR="00765A87" w:rsidRDefault="00765A87" w:rsidP="002E0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STZhongsong">
    <w:altName w:val="宋体"/>
    <w:panose1 w:val="02010600040101010101"/>
    <w:charset w:val="86"/>
    <w:family w:val="auto"/>
    <w:pitch w:val="variable"/>
    <w:sig w:usb0="00000287" w:usb1="080F0000" w:usb2="00000010" w:usb3="00000000" w:csb0="0004009F" w:csb1="00000000"/>
  </w:font>
  <w:font w:name="FangSong_GB2312">
    <w:altName w:val="Microsoft YaHei"/>
    <w:panose1 w:val="020B0604020202020204"/>
    <w:charset w:val="86"/>
    <w:family w:val="modern"/>
    <w:pitch w:val="default"/>
    <w:sig w:usb0="00002A87" w:usb1="080E0000" w:usb2="00000010" w:usb3="00000000" w:csb0="0004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2E0119" w:rsidRDefault="008D3B0E" w:rsidP="002E0119">
    <w:pPr>
      <w:pStyle w:val="Footer"/>
      <w:jc w:val="center"/>
      <w:rPr>
        <w:rStyle w:val="PageNumber"/>
        <w:rFonts w:ascii="Arial" w:hAnsi="Arial" w:cs="Arial"/>
        <w:sz w:val="20"/>
        <w:szCs w:val="20"/>
      </w:rPr>
    </w:pPr>
  </w:p>
  <w:p w:rsidR="008D3B0E" w:rsidRDefault="008D3B0E" w:rsidP="002E0119">
    <w:pPr>
      <w:pStyle w:val="Footer"/>
      <w:rPr>
        <w:rStyle w:val="PageNumber"/>
      </w:rPr>
    </w:pPr>
  </w:p>
  <w:p w:rsidR="008D3B0E" w:rsidRDefault="008D3B0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21"/>
        <w:szCs w:val="21"/>
      </w:rPr>
      <w:id w:val="-1994554723"/>
      <w:docPartObj>
        <w:docPartGallery w:val="Page Numbers (Bottom of Page)"/>
        <w:docPartUnique/>
      </w:docPartObj>
    </w:sdtPr>
    <w:sdtContent>
      <w:p w:rsidR="008D3B0E" w:rsidRPr="00C135E1" w:rsidRDefault="008D3B0E" w:rsidP="00C135E1">
        <w:pPr>
          <w:pStyle w:val="Footer"/>
          <w:jc w:val="center"/>
          <w:rPr>
            <w:rFonts w:ascii="Arial" w:hAnsi="Arial" w:cs="Arial"/>
            <w:sz w:val="21"/>
            <w:szCs w:val="21"/>
          </w:rPr>
        </w:pPr>
        <w:r w:rsidRPr="00C135E1">
          <w:rPr>
            <w:rStyle w:val="PageNumber"/>
            <w:rFonts w:ascii="Arial" w:hAnsi="Arial" w:cs="Arial"/>
            <w:sz w:val="21"/>
            <w:szCs w:val="21"/>
          </w:rPr>
          <w:t xml:space="preserve">- </w:t>
        </w:r>
        <w:r w:rsidRPr="00C135E1">
          <w:rPr>
            <w:rStyle w:val="PageNumber"/>
            <w:rFonts w:ascii="Arial" w:hAnsi="Arial" w:cs="Arial"/>
            <w:sz w:val="21"/>
            <w:szCs w:val="21"/>
          </w:rPr>
          <w:fldChar w:fldCharType="begin"/>
        </w:r>
        <w:r w:rsidRPr="00C135E1">
          <w:rPr>
            <w:rStyle w:val="PageNumber"/>
            <w:rFonts w:ascii="Arial" w:hAnsi="Arial" w:cs="Arial"/>
            <w:sz w:val="21"/>
            <w:szCs w:val="21"/>
          </w:rPr>
          <w:instrText xml:space="preserve"> PAGE </w:instrText>
        </w:r>
        <w:r w:rsidRPr="00C135E1">
          <w:rPr>
            <w:rStyle w:val="PageNumber"/>
            <w:rFonts w:ascii="Arial" w:hAnsi="Arial" w:cs="Arial"/>
            <w:sz w:val="21"/>
            <w:szCs w:val="21"/>
          </w:rPr>
          <w:fldChar w:fldCharType="separate"/>
        </w:r>
        <w:r w:rsidRPr="00C135E1">
          <w:rPr>
            <w:rStyle w:val="PageNumber"/>
            <w:rFonts w:ascii="Arial" w:hAnsi="Arial" w:cs="Arial"/>
            <w:sz w:val="21"/>
            <w:szCs w:val="21"/>
          </w:rPr>
          <w:t>II</w:t>
        </w:r>
        <w:r w:rsidRPr="00C135E1">
          <w:rPr>
            <w:rStyle w:val="PageNumber"/>
            <w:rFonts w:ascii="Arial" w:hAnsi="Arial" w:cs="Arial"/>
            <w:sz w:val="21"/>
            <w:szCs w:val="21"/>
          </w:rPr>
          <w:fldChar w:fldCharType="end"/>
        </w:r>
        <w:r w:rsidRPr="00C135E1">
          <w:rPr>
            <w:rStyle w:val="PageNumber"/>
            <w:rFonts w:ascii="Arial" w:hAnsi="Arial" w:cs="Arial"/>
            <w:sz w:val="21"/>
            <w:szCs w:val="21"/>
          </w:rPr>
          <w:t xml:space="preserve"> -</w:t>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8560453"/>
      <w:docPartObj>
        <w:docPartGallery w:val="Page Numbers (Bottom of Page)"/>
        <w:docPartUnique/>
      </w:docPartObj>
    </w:sdtPr>
    <w:sdtEndPr>
      <w:rPr>
        <w:rStyle w:val="PageNumber"/>
        <w:rFonts w:ascii="Arial" w:hAnsi="Arial" w:cs="Arial"/>
        <w:sz w:val="21"/>
        <w:szCs w:val="21"/>
      </w:rPr>
    </w:sdtEndPr>
    <w:sdtContent>
      <w:p w:rsidR="008D3B0E" w:rsidRPr="00C135E1" w:rsidRDefault="008D3B0E" w:rsidP="00C135E1">
        <w:pPr>
          <w:pStyle w:val="Footer"/>
          <w:jc w:val="center"/>
          <w:rPr>
            <w:rStyle w:val="PageNumber"/>
            <w:rFonts w:ascii="Arial" w:hAnsi="Arial" w:cs="Arial"/>
            <w:sz w:val="21"/>
            <w:szCs w:val="21"/>
          </w:rPr>
        </w:pPr>
        <w:r w:rsidRPr="00C135E1">
          <w:rPr>
            <w:rStyle w:val="PageNumber"/>
            <w:rFonts w:ascii="Arial" w:hAnsi="Arial" w:cs="Arial"/>
            <w:sz w:val="21"/>
            <w:szCs w:val="21"/>
          </w:rPr>
          <w:t xml:space="preserve">- </w:t>
        </w:r>
        <w:r w:rsidRPr="00C135E1">
          <w:rPr>
            <w:rStyle w:val="PageNumber"/>
            <w:rFonts w:ascii="Arial" w:hAnsi="Arial" w:cs="Arial"/>
            <w:sz w:val="21"/>
            <w:szCs w:val="21"/>
          </w:rPr>
          <w:fldChar w:fldCharType="begin"/>
        </w:r>
        <w:r w:rsidRPr="00C135E1">
          <w:rPr>
            <w:rStyle w:val="PageNumber"/>
            <w:rFonts w:ascii="Arial" w:hAnsi="Arial" w:cs="Arial"/>
            <w:sz w:val="21"/>
            <w:szCs w:val="21"/>
          </w:rPr>
          <w:instrText xml:space="preserve"> PAGE </w:instrText>
        </w:r>
        <w:r w:rsidRPr="00C135E1">
          <w:rPr>
            <w:rStyle w:val="PageNumber"/>
            <w:rFonts w:ascii="Arial" w:hAnsi="Arial" w:cs="Arial"/>
            <w:sz w:val="21"/>
            <w:szCs w:val="21"/>
          </w:rPr>
          <w:fldChar w:fldCharType="separate"/>
        </w:r>
        <w:r w:rsidRPr="00C135E1">
          <w:rPr>
            <w:rStyle w:val="PageNumber"/>
            <w:rFonts w:ascii="Arial" w:hAnsi="Arial" w:cs="Arial"/>
            <w:sz w:val="21"/>
            <w:szCs w:val="21"/>
          </w:rPr>
          <w:t>15</w:t>
        </w:r>
        <w:r w:rsidRPr="00C135E1">
          <w:rPr>
            <w:rStyle w:val="PageNumber"/>
            <w:rFonts w:ascii="Arial" w:hAnsi="Arial" w:cs="Arial"/>
            <w:sz w:val="21"/>
            <w:szCs w:val="21"/>
          </w:rPr>
          <w:fldChar w:fldCharType="end"/>
        </w:r>
        <w:r w:rsidRPr="00C135E1">
          <w:rPr>
            <w:rStyle w:val="PageNumber"/>
            <w:rFonts w:ascii="Arial" w:hAnsi="Arial" w:cs="Arial"/>
            <w:sz w:val="21"/>
            <w:szCs w:val="21"/>
          </w:rPr>
          <w:t xml:space="preserve"> -</w: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rPr>
      <w:id w:val="-869687750"/>
      <w:docPartObj>
        <w:docPartGallery w:val="Page Numbers (Bottom of Page)"/>
        <w:docPartUnique/>
      </w:docPartObj>
    </w:sdtPr>
    <w:sdtEndPr>
      <w:rPr>
        <w:rStyle w:val="PageNumber"/>
        <w:sz w:val="21"/>
        <w:szCs w:val="21"/>
      </w:rPr>
    </w:sdtEndPr>
    <w:sdtContent>
      <w:p w:rsidR="008D3B0E" w:rsidRPr="00C135E1" w:rsidRDefault="008D3B0E" w:rsidP="00C135E1">
        <w:pPr>
          <w:pStyle w:val="Footer"/>
          <w:jc w:val="center"/>
          <w:rPr>
            <w:rFonts w:ascii="Arial" w:hAnsi="Arial" w:cs="Arial"/>
            <w:sz w:val="21"/>
            <w:szCs w:val="21"/>
          </w:rPr>
        </w:pPr>
        <w:r w:rsidRPr="00C135E1">
          <w:rPr>
            <w:rStyle w:val="PageNumber"/>
            <w:rFonts w:ascii="Arial" w:hAnsi="Arial" w:cs="Arial"/>
            <w:sz w:val="21"/>
            <w:szCs w:val="21"/>
          </w:rPr>
          <w:t xml:space="preserve">- </w:t>
        </w:r>
        <w:r w:rsidRPr="00C135E1">
          <w:rPr>
            <w:rStyle w:val="PageNumber"/>
            <w:rFonts w:ascii="Arial" w:hAnsi="Arial" w:cs="Arial"/>
            <w:sz w:val="21"/>
            <w:szCs w:val="21"/>
          </w:rPr>
          <w:fldChar w:fldCharType="begin"/>
        </w:r>
        <w:r w:rsidRPr="00C135E1">
          <w:rPr>
            <w:rStyle w:val="PageNumber"/>
            <w:rFonts w:ascii="Arial" w:hAnsi="Arial" w:cs="Arial"/>
            <w:sz w:val="21"/>
            <w:szCs w:val="21"/>
          </w:rPr>
          <w:instrText xml:space="preserve"> PAGE </w:instrText>
        </w:r>
        <w:r w:rsidRPr="00C135E1">
          <w:rPr>
            <w:rStyle w:val="PageNumber"/>
            <w:rFonts w:ascii="Arial" w:hAnsi="Arial" w:cs="Arial"/>
            <w:sz w:val="21"/>
            <w:szCs w:val="21"/>
          </w:rPr>
          <w:fldChar w:fldCharType="separate"/>
        </w:r>
        <w:r w:rsidRPr="00C135E1">
          <w:rPr>
            <w:rStyle w:val="PageNumber"/>
            <w:rFonts w:ascii="Arial" w:hAnsi="Arial" w:cs="Arial"/>
            <w:noProof/>
            <w:sz w:val="21"/>
            <w:szCs w:val="21"/>
          </w:rPr>
          <w:t>II</w:t>
        </w:r>
        <w:r w:rsidRPr="00C135E1">
          <w:rPr>
            <w:rStyle w:val="PageNumber"/>
            <w:rFonts w:ascii="Arial" w:hAnsi="Arial" w:cs="Arial"/>
            <w:sz w:val="21"/>
            <w:szCs w:val="21"/>
          </w:rPr>
          <w:fldChar w:fldCharType="end"/>
        </w:r>
        <w:r w:rsidRPr="00C135E1">
          <w:rPr>
            <w:rStyle w:val="PageNumber"/>
            <w:rFonts w:ascii="Arial" w:hAnsi="Arial" w:cs="Arial"/>
            <w:sz w:val="21"/>
            <w:szCs w:val="21"/>
          </w:rPr>
          <w:t xml:space="preserve"> -</w:t>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9358929"/>
      <w:docPartObj>
        <w:docPartGallery w:val="Page Numbers (Bottom of Page)"/>
        <w:docPartUnique/>
      </w:docPartObj>
    </w:sdtPr>
    <w:sdtEndPr>
      <w:rPr>
        <w:rStyle w:val="PageNumber"/>
        <w:rFonts w:ascii="Arial" w:hAnsi="Arial" w:cs="Arial"/>
        <w:sz w:val="21"/>
        <w:szCs w:val="21"/>
      </w:rPr>
    </w:sdtEndPr>
    <w:sdtContent>
      <w:p w:rsidR="008D3B0E" w:rsidRPr="00C135E1" w:rsidRDefault="008D3B0E" w:rsidP="00C135E1">
        <w:pPr>
          <w:pStyle w:val="Footer"/>
          <w:jc w:val="center"/>
          <w:rPr>
            <w:rFonts w:ascii="Arial" w:hAnsi="Arial" w:cs="Arial"/>
            <w:sz w:val="21"/>
            <w:szCs w:val="21"/>
          </w:rPr>
        </w:pPr>
        <w:r w:rsidRPr="00C135E1">
          <w:rPr>
            <w:rStyle w:val="PageNumber"/>
            <w:rFonts w:ascii="Arial" w:hAnsi="Arial" w:cs="Arial"/>
            <w:sz w:val="21"/>
            <w:szCs w:val="21"/>
          </w:rPr>
          <w:t xml:space="preserve">- </w:t>
        </w:r>
        <w:r w:rsidRPr="00C135E1">
          <w:rPr>
            <w:rStyle w:val="PageNumber"/>
            <w:rFonts w:ascii="Arial" w:hAnsi="Arial" w:cs="Arial"/>
            <w:sz w:val="21"/>
            <w:szCs w:val="21"/>
          </w:rPr>
          <w:fldChar w:fldCharType="begin"/>
        </w:r>
        <w:r w:rsidRPr="00C135E1">
          <w:rPr>
            <w:rStyle w:val="PageNumber"/>
            <w:rFonts w:ascii="Arial" w:hAnsi="Arial" w:cs="Arial"/>
            <w:sz w:val="21"/>
            <w:szCs w:val="21"/>
          </w:rPr>
          <w:instrText xml:space="preserve"> PAGE </w:instrText>
        </w:r>
        <w:r w:rsidRPr="00C135E1">
          <w:rPr>
            <w:rStyle w:val="PageNumber"/>
            <w:rFonts w:ascii="Arial" w:hAnsi="Arial" w:cs="Arial"/>
            <w:sz w:val="21"/>
            <w:szCs w:val="21"/>
          </w:rPr>
          <w:fldChar w:fldCharType="separate"/>
        </w:r>
        <w:r w:rsidRPr="00C135E1">
          <w:rPr>
            <w:rStyle w:val="PageNumber"/>
            <w:rFonts w:ascii="Arial" w:hAnsi="Arial" w:cs="Arial"/>
            <w:noProof/>
            <w:sz w:val="21"/>
            <w:szCs w:val="21"/>
          </w:rPr>
          <w:t>15</w:t>
        </w:r>
        <w:r w:rsidRPr="00C135E1">
          <w:rPr>
            <w:rStyle w:val="PageNumber"/>
            <w:rFonts w:ascii="Arial" w:hAnsi="Arial" w:cs="Arial"/>
            <w:sz w:val="21"/>
            <w:szCs w:val="21"/>
          </w:rPr>
          <w:fldChar w:fldCharType="end"/>
        </w:r>
        <w:r w:rsidRPr="00C135E1">
          <w:rPr>
            <w:rStyle w:val="PageNumber"/>
            <w:rFonts w:ascii="Arial" w:hAnsi="Arial" w:cs="Arial"/>
            <w:sz w:val="21"/>
            <w:szCs w:val="21"/>
          </w:rPr>
          <w:t xml:space="preserve"> -</w:t>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rPr>
      <w:id w:val="893165648"/>
      <w:docPartObj>
        <w:docPartGallery w:val="Page Numbers (Bottom of Page)"/>
        <w:docPartUnique/>
      </w:docPartObj>
    </w:sdtPr>
    <w:sdtEndPr>
      <w:rPr>
        <w:rStyle w:val="PageNumber"/>
        <w:sz w:val="21"/>
        <w:szCs w:val="21"/>
      </w:rPr>
    </w:sdtEndPr>
    <w:sdtContent>
      <w:p w:rsidR="008D3B0E" w:rsidRPr="00C135E1" w:rsidRDefault="008D3B0E" w:rsidP="00C135E1">
        <w:pPr>
          <w:pStyle w:val="Footer"/>
          <w:jc w:val="center"/>
          <w:rPr>
            <w:rFonts w:ascii="Arial" w:hAnsi="Arial" w:cs="Arial"/>
            <w:sz w:val="21"/>
            <w:szCs w:val="21"/>
          </w:rPr>
        </w:pPr>
        <w:r w:rsidRPr="00C135E1">
          <w:rPr>
            <w:rStyle w:val="PageNumber"/>
            <w:rFonts w:ascii="Arial" w:hAnsi="Arial" w:cs="Arial"/>
            <w:sz w:val="21"/>
            <w:szCs w:val="21"/>
          </w:rPr>
          <w:t xml:space="preserve">- </w:t>
        </w:r>
        <w:r w:rsidRPr="00C135E1">
          <w:rPr>
            <w:rStyle w:val="PageNumber"/>
            <w:rFonts w:ascii="Arial" w:hAnsi="Arial" w:cs="Arial"/>
            <w:sz w:val="21"/>
            <w:szCs w:val="21"/>
          </w:rPr>
          <w:fldChar w:fldCharType="begin"/>
        </w:r>
        <w:r w:rsidRPr="00C135E1">
          <w:rPr>
            <w:rStyle w:val="PageNumber"/>
            <w:rFonts w:ascii="Arial" w:hAnsi="Arial" w:cs="Arial"/>
            <w:sz w:val="21"/>
            <w:szCs w:val="21"/>
          </w:rPr>
          <w:instrText xml:space="preserve"> PAGE </w:instrText>
        </w:r>
        <w:r w:rsidRPr="00C135E1">
          <w:rPr>
            <w:rStyle w:val="PageNumber"/>
            <w:rFonts w:ascii="Arial" w:hAnsi="Arial" w:cs="Arial"/>
            <w:sz w:val="21"/>
            <w:szCs w:val="21"/>
          </w:rPr>
          <w:fldChar w:fldCharType="separate"/>
        </w:r>
        <w:r w:rsidRPr="00C135E1">
          <w:rPr>
            <w:rStyle w:val="PageNumber"/>
            <w:rFonts w:ascii="Arial" w:hAnsi="Arial" w:cs="Arial"/>
            <w:noProof/>
            <w:sz w:val="21"/>
            <w:szCs w:val="21"/>
          </w:rPr>
          <w:t>II</w:t>
        </w:r>
        <w:r w:rsidRPr="00C135E1">
          <w:rPr>
            <w:rStyle w:val="PageNumber"/>
            <w:rFonts w:ascii="Arial" w:hAnsi="Arial" w:cs="Arial"/>
            <w:sz w:val="21"/>
            <w:szCs w:val="21"/>
          </w:rPr>
          <w:fldChar w:fldCharType="end"/>
        </w:r>
        <w:r w:rsidRPr="00C135E1">
          <w:rPr>
            <w:rStyle w:val="PageNumber"/>
            <w:rFonts w:ascii="Arial" w:hAnsi="Arial" w:cs="Arial"/>
            <w:sz w:val="21"/>
            <w:szCs w:val="21"/>
          </w:rPr>
          <w:t xml:space="preserve"> -</w:t>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5242073"/>
      <w:docPartObj>
        <w:docPartGallery w:val="Page Numbers (Bottom of Page)"/>
        <w:docPartUnique/>
      </w:docPartObj>
    </w:sdtPr>
    <w:sdtEndPr>
      <w:rPr>
        <w:rStyle w:val="PageNumber"/>
        <w:rFonts w:ascii="Arial" w:hAnsi="Arial" w:cs="Arial"/>
        <w:sz w:val="21"/>
        <w:szCs w:val="21"/>
      </w:rPr>
    </w:sdtEndPr>
    <w:sdtContent>
      <w:p w:rsidR="008D3B0E" w:rsidRPr="00C135E1" w:rsidRDefault="008D3B0E" w:rsidP="00C135E1">
        <w:pPr>
          <w:pStyle w:val="Footer"/>
          <w:jc w:val="center"/>
          <w:rPr>
            <w:rFonts w:ascii="Arial" w:hAnsi="Arial" w:cs="Arial"/>
            <w:sz w:val="21"/>
            <w:szCs w:val="21"/>
          </w:rPr>
        </w:pPr>
        <w:r w:rsidRPr="00C135E1">
          <w:rPr>
            <w:rStyle w:val="PageNumber"/>
            <w:rFonts w:ascii="Arial" w:hAnsi="Arial" w:cs="Arial"/>
            <w:sz w:val="21"/>
            <w:szCs w:val="21"/>
          </w:rPr>
          <w:t xml:space="preserve">- </w:t>
        </w:r>
        <w:r w:rsidRPr="00C135E1">
          <w:rPr>
            <w:rStyle w:val="PageNumber"/>
            <w:rFonts w:ascii="Arial" w:hAnsi="Arial" w:cs="Arial"/>
            <w:sz w:val="21"/>
            <w:szCs w:val="21"/>
          </w:rPr>
          <w:fldChar w:fldCharType="begin"/>
        </w:r>
        <w:r w:rsidRPr="00C135E1">
          <w:rPr>
            <w:rStyle w:val="PageNumber"/>
            <w:rFonts w:ascii="Arial" w:hAnsi="Arial" w:cs="Arial"/>
            <w:sz w:val="21"/>
            <w:szCs w:val="21"/>
          </w:rPr>
          <w:instrText xml:space="preserve"> PAGE </w:instrText>
        </w:r>
        <w:r w:rsidRPr="00C135E1">
          <w:rPr>
            <w:rStyle w:val="PageNumber"/>
            <w:rFonts w:ascii="Arial" w:hAnsi="Arial" w:cs="Arial"/>
            <w:sz w:val="21"/>
            <w:szCs w:val="21"/>
          </w:rPr>
          <w:fldChar w:fldCharType="separate"/>
        </w:r>
        <w:r w:rsidRPr="00C135E1">
          <w:rPr>
            <w:rStyle w:val="PageNumber"/>
            <w:rFonts w:ascii="Arial" w:hAnsi="Arial" w:cs="Arial"/>
            <w:noProof/>
            <w:sz w:val="21"/>
            <w:szCs w:val="21"/>
          </w:rPr>
          <w:t>15</w:t>
        </w:r>
        <w:r w:rsidRPr="00C135E1">
          <w:rPr>
            <w:rStyle w:val="PageNumber"/>
            <w:rFonts w:ascii="Arial" w:hAnsi="Arial" w:cs="Arial"/>
            <w:sz w:val="21"/>
            <w:szCs w:val="21"/>
          </w:rPr>
          <w:fldChar w:fldCharType="end"/>
        </w:r>
        <w:r w:rsidRPr="00C135E1">
          <w:rPr>
            <w:rStyle w:val="PageNumber"/>
            <w:rFonts w:ascii="Arial" w:hAnsi="Arial" w:cs="Arial"/>
            <w:sz w:val="21"/>
            <w:szCs w:val="21"/>
          </w:rPr>
          <w:t xml:space="preserve"> -</w:t>
        </w:r>
      </w:p>
    </w:sdtContent>
  </w:sdt>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rPr>
      <w:id w:val="259567722"/>
      <w:docPartObj>
        <w:docPartGallery w:val="Page Numbers (Bottom of Page)"/>
        <w:docPartUnique/>
      </w:docPartObj>
    </w:sdtPr>
    <w:sdtEndPr>
      <w:rPr>
        <w:rStyle w:val="PageNumber"/>
        <w:sz w:val="21"/>
        <w:szCs w:val="21"/>
      </w:rPr>
    </w:sdtEndPr>
    <w:sdtContent>
      <w:p w:rsidR="008D3B0E" w:rsidRPr="00C135E1" w:rsidRDefault="008D3B0E" w:rsidP="00C135E1">
        <w:pPr>
          <w:pStyle w:val="Footer"/>
          <w:jc w:val="center"/>
          <w:rPr>
            <w:rFonts w:ascii="Arial" w:hAnsi="Arial" w:cs="Arial"/>
            <w:sz w:val="21"/>
            <w:szCs w:val="21"/>
          </w:rPr>
        </w:pPr>
        <w:r w:rsidRPr="00C135E1">
          <w:rPr>
            <w:rStyle w:val="PageNumber"/>
            <w:rFonts w:ascii="Arial" w:hAnsi="Arial" w:cs="Arial"/>
            <w:sz w:val="21"/>
            <w:szCs w:val="21"/>
          </w:rPr>
          <w:t xml:space="preserve">- </w:t>
        </w:r>
        <w:r w:rsidRPr="00C135E1">
          <w:rPr>
            <w:rStyle w:val="PageNumber"/>
            <w:rFonts w:ascii="Arial" w:hAnsi="Arial" w:cs="Arial"/>
            <w:sz w:val="21"/>
            <w:szCs w:val="21"/>
          </w:rPr>
          <w:fldChar w:fldCharType="begin"/>
        </w:r>
        <w:r w:rsidRPr="00C135E1">
          <w:rPr>
            <w:rStyle w:val="PageNumber"/>
            <w:rFonts w:ascii="Arial" w:hAnsi="Arial" w:cs="Arial"/>
            <w:sz w:val="21"/>
            <w:szCs w:val="21"/>
          </w:rPr>
          <w:instrText xml:space="preserve"> PAGE </w:instrText>
        </w:r>
        <w:r w:rsidRPr="00C135E1">
          <w:rPr>
            <w:rStyle w:val="PageNumber"/>
            <w:rFonts w:ascii="Arial" w:hAnsi="Arial" w:cs="Arial"/>
            <w:sz w:val="21"/>
            <w:szCs w:val="21"/>
          </w:rPr>
          <w:fldChar w:fldCharType="separate"/>
        </w:r>
        <w:r w:rsidRPr="00C135E1">
          <w:rPr>
            <w:rStyle w:val="PageNumber"/>
            <w:rFonts w:ascii="Arial" w:hAnsi="Arial" w:cs="Arial"/>
            <w:noProof/>
            <w:sz w:val="21"/>
            <w:szCs w:val="21"/>
          </w:rPr>
          <w:t>II</w:t>
        </w:r>
        <w:r w:rsidRPr="00C135E1">
          <w:rPr>
            <w:rStyle w:val="PageNumber"/>
            <w:rFonts w:ascii="Arial" w:hAnsi="Arial" w:cs="Arial"/>
            <w:sz w:val="21"/>
            <w:szCs w:val="21"/>
          </w:rPr>
          <w:fldChar w:fldCharType="end"/>
        </w:r>
        <w:r w:rsidRPr="00C135E1">
          <w:rPr>
            <w:rStyle w:val="PageNumber"/>
            <w:rFonts w:ascii="Arial" w:hAnsi="Arial" w:cs="Arial"/>
            <w:sz w:val="21"/>
            <w:szCs w:val="21"/>
          </w:rPr>
          <w:t xml:space="preserve"> -</w:t>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rPr>
      <w:id w:val="-1730523330"/>
      <w:docPartObj>
        <w:docPartGallery w:val="Page Numbers (Bottom of Page)"/>
        <w:docPartUnique/>
      </w:docPartObj>
    </w:sdtPr>
    <w:sdtEndPr>
      <w:rPr>
        <w:rStyle w:val="PageNumber"/>
        <w:sz w:val="21"/>
        <w:szCs w:val="21"/>
      </w:rPr>
    </w:sdtEndPr>
    <w:sdtContent>
      <w:p w:rsidR="008D3B0E" w:rsidRPr="00C135E1" w:rsidRDefault="008D3B0E" w:rsidP="00C135E1">
        <w:pPr>
          <w:pStyle w:val="Footer"/>
          <w:jc w:val="center"/>
          <w:rPr>
            <w:rFonts w:ascii="Arial" w:hAnsi="Arial" w:cs="Arial"/>
            <w:sz w:val="21"/>
            <w:szCs w:val="21"/>
          </w:rPr>
        </w:pPr>
        <w:r w:rsidRPr="00C135E1">
          <w:rPr>
            <w:rStyle w:val="PageNumber"/>
            <w:rFonts w:ascii="Arial" w:hAnsi="Arial" w:cs="Arial"/>
            <w:sz w:val="21"/>
            <w:szCs w:val="21"/>
          </w:rPr>
          <w:t xml:space="preserve">- </w:t>
        </w:r>
        <w:r w:rsidRPr="00C135E1">
          <w:rPr>
            <w:rStyle w:val="PageNumber"/>
            <w:rFonts w:ascii="Arial" w:hAnsi="Arial" w:cs="Arial"/>
            <w:sz w:val="21"/>
            <w:szCs w:val="21"/>
          </w:rPr>
          <w:fldChar w:fldCharType="begin"/>
        </w:r>
        <w:r w:rsidRPr="00C135E1">
          <w:rPr>
            <w:rStyle w:val="PageNumber"/>
            <w:rFonts w:ascii="Arial" w:hAnsi="Arial" w:cs="Arial"/>
            <w:sz w:val="21"/>
            <w:szCs w:val="21"/>
          </w:rPr>
          <w:instrText xml:space="preserve"> PAGE </w:instrText>
        </w:r>
        <w:r w:rsidRPr="00C135E1">
          <w:rPr>
            <w:rStyle w:val="PageNumber"/>
            <w:rFonts w:ascii="Arial" w:hAnsi="Arial" w:cs="Arial"/>
            <w:sz w:val="21"/>
            <w:szCs w:val="21"/>
          </w:rPr>
          <w:fldChar w:fldCharType="separate"/>
        </w:r>
        <w:r w:rsidRPr="00C135E1">
          <w:rPr>
            <w:rStyle w:val="PageNumber"/>
            <w:rFonts w:ascii="Arial" w:hAnsi="Arial" w:cs="Arial"/>
            <w:noProof/>
            <w:sz w:val="21"/>
            <w:szCs w:val="21"/>
          </w:rPr>
          <w:t>II</w:t>
        </w:r>
        <w:r w:rsidRPr="00C135E1">
          <w:rPr>
            <w:rStyle w:val="PageNumber"/>
            <w:rFonts w:ascii="Arial" w:hAnsi="Arial" w:cs="Arial"/>
            <w:sz w:val="21"/>
            <w:szCs w:val="21"/>
          </w:rPr>
          <w:fldChar w:fldCharType="end"/>
        </w:r>
        <w:r w:rsidRPr="00C135E1">
          <w:rPr>
            <w:rStyle w:val="PageNumber"/>
            <w:rFonts w:ascii="Arial" w:hAnsi="Arial" w:cs="Arial"/>
            <w:sz w:val="21"/>
            <w:szCs w:val="21"/>
          </w:rPr>
          <w:t xml:space="preserve"> -</w:t>
        </w:r>
      </w:p>
    </w:sdtContent>
  </w:sdt>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2608272"/>
      <w:docPartObj>
        <w:docPartGallery w:val="Page Numbers (Bottom of Page)"/>
        <w:docPartUnique/>
      </w:docPartObj>
    </w:sdtPr>
    <w:sdtEndPr>
      <w:rPr>
        <w:rStyle w:val="PageNumber"/>
        <w:rFonts w:ascii="Arial" w:hAnsi="Arial" w:cs="Arial"/>
        <w:sz w:val="20"/>
        <w:szCs w:val="20"/>
      </w:rPr>
    </w:sdtEndPr>
    <w:sdtContent>
      <w:p w:rsidR="008D3B0E" w:rsidRPr="00C135E1" w:rsidRDefault="008D3B0E" w:rsidP="00C135E1">
        <w:pPr>
          <w:pStyle w:val="Footer"/>
          <w:jc w:val="center"/>
          <w:rPr>
            <w:rFonts w:ascii="Arial" w:hAnsi="Arial" w:cs="Arial"/>
            <w:sz w:val="20"/>
            <w:szCs w:val="20"/>
          </w:rPr>
        </w:pPr>
        <w:r w:rsidRPr="002E0119">
          <w:rPr>
            <w:rStyle w:val="PageNumber"/>
            <w:rFonts w:ascii="Arial" w:hAnsi="Arial" w:cs="Arial"/>
            <w:sz w:val="20"/>
            <w:szCs w:val="20"/>
          </w:rPr>
          <w:t xml:space="preserve">- </w:t>
        </w:r>
        <w:r w:rsidRPr="002E0119">
          <w:rPr>
            <w:rStyle w:val="PageNumber"/>
            <w:rFonts w:ascii="Arial" w:hAnsi="Arial" w:cs="Arial"/>
            <w:sz w:val="20"/>
            <w:szCs w:val="20"/>
          </w:rPr>
          <w:fldChar w:fldCharType="begin"/>
        </w:r>
        <w:r w:rsidRPr="002E0119">
          <w:rPr>
            <w:rStyle w:val="PageNumber"/>
            <w:rFonts w:ascii="Arial" w:hAnsi="Arial" w:cs="Arial"/>
            <w:sz w:val="20"/>
            <w:szCs w:val="20"/>
          </w:rPr>
          <w:instrText xml:space="preserve"> PAGE </w:instrText>
        </w:r>
        <w:r w:rsidRPr="002E0119">
          <w:rPr>
            <w:rStyle w:val="PageNumber"/>
            <w:rFonts w:ascii="Arial" w:hAnsi="Arial" w:cs="Arial"/>
            <w:sz w:val="20"/>
            <w:szCs w:val="20"/>
          </w:rPr>
          <w:fldChar w:fldCharType="separate"/>
        </w:r>
        <w:r w:rsidRPr="002E0119">
          <w:rPr>
            <w:rStyle w:val="PageNumber"/>
            <w:rFonts w:ascii="Arial" w:hAnsi="Arial" w:cs="Arial"/>
            <w:noProof/>
            <w:sz w:val="20"/>
            <w:szCs w:val="20"/>
          </w:rPr>
          <w:t>15</w:t>
        </w:r>
        <w:r w:rsidRPr="002E0119">
          <w:rPr>
            <w:rStyle w:val="PageNumber"/>
            <w:rFonts w:ascii="Arial" w:hAnsi="Arial" w:cs="Arial"/>
            <w:sz w:val="20"/>
            <w:szCs w:val="20"/>
          </w:rPr>
          <w:fldChar w:fldCharType="end"/>
        </w:r>
        <w:r w:rsidRPr="002E0119">
          <w:rPr>
            <w:rStyle w:val="PageNumber"/>
            <w:rFonts w:ascii="Arial" w:hAnsi="Arial" w:cs="Arial"/>
            <w:sz w:val="20"/>
            <w:szCs w:val="20"/>
          </w:rPr>
          <w:t xml:space="preserve"> -</w:t>
        </w:r>
      </w:p>
    </w:sdtContent>
  </w:sdt>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rPr>
      <w:id w:val="378827233"/>
      <w:docPartObj>
        <w:docPartGallery w:val="Page Numbers (Bottom of Page)"/>
        <w:docPartUnique/>
      </w:docPartObj>
    </w:sdtPr>
    <w:sdtEndPr>
      <w:rPr>
        <w:rStyle w:val="PageNumber"/>
        <w:sz w:val="21"/>
        <w:szCs w:val="21"/>
      </w:rPr>
    </w:sdtEndPr>
    <w:sdtContent>
      <w:p w:rsidR="008D3B0E" w:rsidRPr="00C135E1" w:rsidRDefault="008D3B0E" w:rsidP="00C135E1">
        <w:pPr>
          <w:pStyle w:val="Footer"/>
          <w:jc w:val="center"/>
          <w:rPr>
            <w:rFonts w:ascii="Arial" w:hAnsi="Arial" w:cs="Arial"/>
            <w:sz w:val="21"/>
            <w:szCs w:val="21"/>
          </w:rPr>
        </w:pPr>
        <w:r w:rsidRPr="00C135E1">
          <w:rPr>
            <w:rStyle w:val="PageNumber"/>
            <w:rFonts w:ascii="Arial" w:hAnsi="Arial" w:cs="Arial"/>
            <w:sz w:val="21"/>
            <w:szCs w:val="21"/>
          </w:rPr>
          <w:t xml:space="preserve">- </w:t>
        </w:r>
        <w:r w:rsidRPr="00C135E1">
          <w:rPr>
            <w:rStyle w:val="PageNumber"/>
            <w:rFonts w:ascii="Arial" w:hAnsi="Arial" w:cs="Arial"/>
            <w:sz w:val="21"/>
            <w:szCs w:val="21"/>
          </w:rPr>
          <w:fldChar w:fldCharType="begin"/>
        </w:r>
        <w:r w:rsidRPr="00C135E1">
          <w:rPr>
            <w:rStyle w:val="PageNumber"/>
            <w:rFonts w:ascii="Arial" w:hAnsi="Arial" w:cs="Arial"/>
            <w:sz w:val="21"/>
            <w:szCs w:val="21"/>
          </w:rPr>
          <w:instrText xml:space="preserve"> PAGE </w:instrText>
        </w:r>
        <w:r w:rsidRPr="00C135E1">
          <w:rPr>
            <w:rStyle w:val="PageNumber"/>
            <w:rFonts w:ascii="Arial" w:hAnsi="Arial" w:cs="Arial"/>
            <w:sz w:val="21"/>
            <w:szCs w:val="21"/>
          </w:rPr>
          <w:fldChar w:fldCharType="separate"/>
        </w:r>
        <w:r w:rsidRPr="00C135E1">
          <w:rPr>
            <w:rStyle w:val="PageNumber"/>
            <w:rFonts w:ascii="Arial" w:hAnsi="Arial" w:cs="Arial"/>
            <w:noProof/>
            <w:sz w:val="21"/>
            <w:szCs w:val="21"/>
          </w:rPr>
          <w:t>II</w:t>
        </w:r>
        <w:r w:rsidRPr="00C135E1">
          <w:rPr>
            <w:rStyle w:val="PageNumber"/>
            <w:rFonts w:ascii="Arial" w:hAnsi="Arial" w:cs="Arial"/>
            <w:sz w:val="21"/>
            <w:szCs w:val="21"/>
          </w:rPr>
          <w:fldChar w:fldCharType="end"/>
        </w:r>
        <w:r w:rsidRPr="00C135E1">
          <w:rPr>
            <w:rStyle w:val="PageNumber"/>
            <w:rFonts w:ascii="Arial" w:hAnsi="Arial" w:cs="Arial"/>
            <w:sz w:val="21"/>
            <w:szCs w:val="21"/>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rPr>
      <w:id w:val="1325167581"/>
      <w:docPartObj>
        <w:docPartGallery w:val="Page Numbers (Bottom of Page)"/>
        <w:docPartUnique/>
      </w:docPartObj>
    </w:sdtPr>
    <w:sdtContent>
      <w:p w:rsidR="008D3B0E" w:rsidRPr="002E0119" w:rsidRDefault="008D3B0E" w:rsidP="002E0119">
        <w:pPr>
          <w:pStyle w:val="Footer"/>
          <w:jc w:val="center"/>
          <w:rPr>
            <w:rStyle w:val="PageNumber"/>
            <w:rFonts w:ascii="Arial" w:hAnsi="Arial" w:cs="Arial"/>
          </w:rPr>
        </w:pPr>
        <w:r>
          <w:rPr>
            <w:rStyle w:val="PageNumber"/>
            <w:rFonts w:ascii="Arial" w:hAnsi="Arial" w:cs="Arial"/>
          </w:rPr>
          <w:t xml:space="preserve">- </w:t>
        </w:r>
        <w:r w:rsidRPr="002E0119">
          <w:rPr>
            <w:rStyle w:val="PageNumber"/>
            <w:rFonts w:ascii="Arial" w:hAnsi="Arial" w:cs="Arial"/>
          </w:rPr>
          <w:fldChar w:fldCharType="begin"/>
        </w:r>
        <w:r w:rsidRPr="002E0119">
          <w:rPr>
            <w:rStyle w:val="PageNumber"/>
            <w:rFonts w:ascii="Arial" w:hAnsi="Arial" w:cs="Arial"/>
          </w:rPr>
          <w:instrText xml:space="preserve"> PAGE </w:instrText>
        </w:r>
        <w:r w:rsidRPr="002E0119">
          <w:rPr>
            <w:rStyle w:val="PageNumber"/>
            <w:rFonts w:ascii="Arial" w:hAnsi="Arial" w:cs="Arial"/>
          </w:rPr>
          <w:fldChar w:fldCharType="separate"/>
        </w:r>
        <w:r w:rsidRPr="002E0119">
          <w:rPr>
            <w:rStyle w:val="PageNumber"/>
            <w:rFonts w:ascii="Arial" w:hAnsi="Arial" w:cs="Arial"/>
            <w:noProof/>
          </w:rPr>
          <w:t>II</w:t>
        </w:r>
        <w:r w:rsidRPr="002E0119">
          <w:rPr>
            <w:rStyle w:val="PageNumber"/>
            <w:rFonts w:ascii="Arial" w:hAnsi="Arial" w:cs="Arial"/>
          </w:rPr>
          <w:fldChar w:fldCharType="end"/>
        </w:r>
        <w:r>
          <w:rPr>
            <w:rStyle w:val="PageNumber"/>
            <w:rFonts w:ascii="Arial" w:hAnsi="Arial" w:cs="Arial"/>
          </w:rPr>
          <w:t xml:space="preserve"> -</w:t>
        </w:r>
      </w:p>
    </w:sdtContent>
  </w:sdt>
  <w:p w:rsidR="008D3B0E" w:rsidRDefault="008D3B0E">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7379049"/>
      <w:docPartObj>
        <w:docPartGallery w:val="Page Numbers (Bottom of Page)"/>
        <w:docPartUnique/>
      </w:docPartObj>
    </w:sdtPr>
    <w:sdtEndPr>
      <w:rPr>
        <w:rStyle w:val="PageNumber"/>
        <w:rFonts w:ascii="Arial" w:hAnsi="Arial" w:cs="Arial"/>
        <w:sz w:val="21"/>
        <w:szCs w:val="21"/>
      </w:rPr>
    </w:sdtEndPr>
    <w:sdtContent>
      <w:p w:rsidR="008D3B0E" w:rsidRPr="00C135E1" w:rsidRDefault="008D3B0E" w:rsidP="00C135E1">
        <w:pPr>
          <w:pStyle w:val="Footer"/>
          <w:jc w:val="center"/>
          <w:rPr>
            <w:rFonts w:ascii="Arial" w:hAnsi="Arial" w:cs="Arial"/>
            <w:sz w:val="21"/>
            <w:szCs w:val="21"/>
          </w:rPr>
        </w:pPr>
        <w:r w:rsidRPr="00C135E1">
          <w:rPr>
            <w:rStyle w:val="PageNumber"/>
            <w:rFonts w:ascii="Arial" w:hAnsi="Arial" w:cs="Arial"/>
            <w:sz w:val="21"/>
            <w:szCs w:val="21"/>
          </w:rPr>
          <w:t xml:space="preserve">- </w:t>
        </w:r>
        <w:r w:rsidRPr="00C135E1">
          <w:rPr>
            <w:rStyle w:val="PageNumber"/>
            <w:rFonts w:ascii="Arial" w:hAnsi="Arial" w:cs="Arial"/>
            <w:sz w:val="21"/>
            <w:szCs w:val="21"/>
          </w:rPr>
          <w:fldChar w:fldCharType="begin"/>
        </w:r>
        <w:r w:rsidRPr="00C135E1">
          <w:rPr>
            <w:rStyle w:val="PageNumber"/>
            <w:rFonts w:ascii="Arial" w:hAnsi="Arial" w:cs="Arial"/>
            <w:sz w:val="21"/>
            <w:szCs w:val="21"/>
          </w:rPr>
          <w:instrText xml:space="preserve"> PAGE </w:instrText>
        </w:r>
        <w:r w:rsidRPr="00C135E1">
          <w:rPr>
            <w:rStyle w:val="PageNumber"/>
            <w:rFonts w:ascii="Arial" w:hAnsi="Arial" w:cs="Arial"/>
            <w:sz w:val="21"/>
            <w:szCs w:val="21"/>
          </w:rPr>
          <w:fldChar w:fldCharType="separate"/>
        </w:r>
        <w:r w:rsidRPr="00C135E1">
          <w:rPr>
            <w:rStyle w:val="PageNumber"/>
            <w:rFonts w:ascii="Arial" w:hAnsi="Arial" w:cs="Arial"/>
            <w:noProof/>
            <w:sz w:val="21"/>
            <w:szCs w:val="21"/>
          </w:rPr>
          <w:t>15</w:t>
        </w:r>
        <w:r w:rsidRPr="00C135E1">
          <w:rPr>
            <w:rStyle w:val="PageNumber"/>
            <w:rFonts w:ascii="Arial" w:hAnsi="Arial" w:cs="Arial"/>
            <w:sz w:val="21"/>
            <w:szCs w:val="21"/>
          </w:rPr>
          <w:fldChar w:fldCharType="end"/>
        </w:r>
        <w:r w:rsidRPr="00C135E1">
          <w:rPr>
            <w:rStyle w:val="PageNumber"/>
            <w:rFonts w:ascii="Arial" w:hAnsi="Arial" w:cs="Arial"/>
            <w:sz w:val="21"/>
            <w:szCs w:val="21"/>
          </w:rPr>
          <w:t xml:space="preserve"> -</w:t>
        </w:r>
      </w:p>
    </w:sdtContent>
  </w:sdt>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rPr>
      <w:id w:val="-378017135"/>
      <w:docPartObj>
        <w:docPartGallery w:val="Page Numbers (Bottom of Page)"/>
        <w:docPartUnique/>
      </w:docPartObj>
    </w:sdtPr>
    <w:sdtContent>
      <w:p w:rsidR="008D3B0E" w:rsidRPr="002E0119" w:rsidRDefault="008D3B0E" w:rsidP="002E0119">
        <w:pPr>
          <w:pStyle w:val="Footer"/>
          <w:jc w:val="center"/>
          <w:rPr>
            <w:rStyle w:val="PageNumber"/>
            <w:rFonts w:ascii="Arial" w:hAnsi="Arial" w:cs="Arial"/>
          </w:rPr>
        </w:pPr>
        <w:r>
          <w:rPr>
            <w:rStyle w:val="PageNumber"/>
            <w:rFonts w:ascii="Arial" w:hAnsi="Arial" w:cs="Arial"/>
          </w:rPr>
          <w:t xml:space="preserve">- </w:t>
        </w:r>
        <w:r w:rsidRPr="002E0119">
          <w:rPr>
            <w:rStyle w:val="PageNumber"/>
            <w:rFonts w:ascii="Arial" w:hAnsi="Arial" w:cs="Arial"/>
          </w:rPr>
          <w:fldChar w:fldCharType="begin"/>
        </w:r>
        <w:r w:rsidRPr="002E0119">
          <w:rPr>
            <w:rStyle w:val="PageNumber"/>
            <w:rFonts w:ascii="Arial" w:hAnsi="Arial" w:cs="Arial"/>
          </w:rPr>
          <w:instrText xml:space="preserve"> PAGE </w:instrText>
        </w:r>
        <w:r w:rsidRPr="002E0119">
          <w:rPr>
            <w:rStyle w:val="PageNumber"/>
            <w:rFonts w:ascii="Arial" w:hAnsi="Arial" w:cs="Arial"/>
          </w:rPr>
          <w:fldChar w:fldCharType="separate"/>
        </w:r>
        <w:r w:rsidRPr="002E0119">
          <w:rPr>
            <w:rStyle w:val="PageNumber"/>
            <w:rFonts w:ascii="Arial" w:hAnsi="Arial" w:cs="Arial"/>
            <w:noProof/>
          </w:rPr>
          <w:t>II</w:t>
        </w:r>
        <w:r w:rsidRPr="002E0119">
          <w:rPr>
            <w:rStyle w:val="PageNumber"/>
            <w:rFonts w:ascii="Arial" w:hAnsi="Arial" w:cs="Arial"/>
          </w:rPr>
          <w:fldChar w:fldCharType="end"/>
        </w:r>
        <w:r>
          <w:rPr>
            <w:rStyle w:val="PageNumber"/>
            <w:rFonts w:ascii="Arial" w:hAnsi="Arial" w:cs="Arial"/>
          </w:rPr>
          <w:t xml:space="preserve"> -</w:t>
        </w:r>
      </w:p>
    </w:sdtContent>
  </w:sdt>
  <w:p w:rsidR="008D3B0E" w:rsidRDefault="008D3B0E">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4796426"/>
      <w:docPartObj>
        <w:docPartGallery w:val="Page Numbers (Bottom of Page)"/>
        <w:docPartUnique/>
      </w:docPartObj>
    </w:sdtPr>
    <w:sdtEndPr>
      <w:rPr>
        <w:rStyle w:val="PageNumber"/>
        <w:rFonts w:ascii="Arial" w:hAnsi="Arial" w:cs="Arial"/>
        <w:sz w:val="21"/>
        <w:szCs w:val="21"/>
      </w:rPr>
    </w:sdtEndPr>
    <w:sdtContent>
      <w:p w:rsidR="008D3B0E" w:rsidRPr="00C135E1" w:rsidRDefault="008D3B0E" w:rsidP="00C135E1">
        <w:pPr>
          <w:pStyle w:val="Footer"/>
          <w:jc w:val="center"/>
          <w:rPr>
            <w:rFonts w:ascii="Arial" w:hAnsi="Arial" w:cs="Arial"/>
            <w:sz w:val="21"/>
            <w:szCs w:val="21"/>
          </w:rPr>
        </w:pPr>
        <w:r w:rsidRPr="00C135E1">
          <w:rPr>
            <w:rStyle w:val="PageNumber"/>
            <w:rFonts w:ascii="Arial" w:hAnsi="Arial" w:cs="Arial"/>
            <w:sz w:val="21"/>
            <w:szCs w:val="21"/>
          </w:rPr>
          <w:t xml:space="preserve">- </w:t>
        </w:r>
        <w:r w:rsidRPr="00C135E1">
          <w:rPr>
            <w:rStyle w:val="PageNumber"/>
            <w:rFonts w:ascii="Arial" w:hAnsi="Arial" w:cs="Arial"/>
            <w:sz w:val="21"/>
            <w:szCs w:val="21"/>
          </w:rPr>
          <w:fldChar w:fldCharType="begin"/>
        </w:r>
        <w:r w:rsidRPr="00C135E1">
          <w:rPr>
            <w:rStyle w:val="PageNumber"/>
            <w:rFonts w:ascii="Arial" w:hAnsi="Arial" w:cs="Arial"/>
            <w:sz w:val="21"/>
            <w:szCs w:val="21"/>
          </w:rPr>
          <w:instrText xml:space="preserve"> PAGE </w:instrText>
        </w:r>
        <w:r w:rsidRPr="00C135E1">
          <w:rPr>
            <w:rStyle w:val="PageNumber"/>
            <w:rFonts w:ascii="Arial" w:hAnsi="Arial" w:cs="Arial"/>
            <w:sz w:val="21"/>
            <w:szCs w:val="21"/>
          </w:rPr>
          <w:fldChar w:fldCharType="separate"/>
        </w:r>
        <w:r w:rsidRPr="00C135E1">
          <w:rPr>
            <w:rStyle w:val="PageNumber"/>
            <w:rFonts w:ascii="Arial" w:hAnsi="Arial" w:cs="Arial"/>
            <w:noProof/>
            <w:sz w:val="21"/>
            <w:szCs w:val="21"/>
          </w:rPr>
          <w:t>15</w:t>
        </w:r>
        <w:r w:rsidRPr="00C135E1">
          <w:rPr>
            <w:rStyle w:val="PageNumber"/>
            <w:rFonts w:ascii="Arial" w:hAnsi="Arial" w:cs="Arial"/>
            <w:sz w:val="21"/>
            <w:szCs w:val="21"/>
          </w:rPr>
          <w:fldChar w:fldCharType="end"/>
        </w:r>
        <w:r w:rsidRPr="00C135E1">
          <w:rPr>
            <w:rStyle w:val="PageNumber"/>
            <w:rFonts w:ascii="Arial" w:hAnsi="Arial" w:cs="Arial"/>
            <w:sz w:val="21"/>
            <w:szCs w:val="21"/>
          </w:rPr>
          <w:t xml:space="preserve"> -</w:t>
        </w:r>
      </w:p>
    </w:sdtContent>
  </w:sdt>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rPr>
      <w:id w:val="884139945"/>
      <w:docPartObj>
        <w:docPartGallery w:val="Page Numbers (Bottom of Page)"/>
        <w:docPartUnique/>
      </w:docPartObj>
    </w:sdtPr>
    <w:sdtEndPr>
      <w:rPr>
        <w:rStyle w:val="PageNumber"/>
        <w:sz w:val="21"/>
        <w:szCs w:val="21"/>
      </w:rPr>
    </w:sdtEndPr>
    <w:sdtContent>
      <w:p w:rsidR="008D3B0E" w:rsidRPr="00C135E1" w:rsidRDefault="008D3B0E" w:rsidP="00C135E1">
        <w:pPr>
          <w:pStyle w:val="Footer"/>
          <w:jc w:val="center"/>
          <w:rPr>
            <w:rFonts w:ascii="Arial" w:hAnsi="Arial" w:cs="Arial"/>
            <w:sz w:val="21"/>
            <w:szCs w:val="21"/>
          </w:rPr>
        </w:pPr>
        <w:r w:rsidRPr="00C135E1">
          <w:rPr>
            <w:rStyle w:val="PageNumber"/>
            <w:rFonts w:ascii="Arial" w:hAnsi="Arial" w:cs="Arial"/>
            <w:sz w:val="21"/>
            <w:szCs w:val="21"/>
          </w:rPr>
          <w:t xml:space="preserve">- </w:t>
        </w:r>
        <w:r w:rsidRPr="00C135E1">
          <w:rPr>
            <w:rStyle w:val="PageNumber"/>
            <w:rFonts w:ascii="Arial" w:hAnsi="Arial" w:cs="Arial"/>
            <w:sz w:val="21"/>
            <w:szCs w:val="21"/>
          </w:rPr>
          <w:fldChar w:fldCharType="begin"/>
        </w:r>
        <w:r w:rsidRPr="00C135E1">
          <w:rPr>
            <w:rStyle w:val="PageNumber"/>
            <w:rFonts w:ascii="Arial" w:hAnsi="Arial" w:cs="Arial"/>
            <w:sz w:val="21"/>
            <w:szCs w:val="21"/>
          </w:rPr>
          <w:instrText xml:space="preserve"> PAGE </w:instrText>
        </w:r>
        <w:r w:rsidRPr="00C135E1">
          <w:rPr>
            <w:rStyle w:val="PageNumber"/>
            <w:rFonts w:ascii="Arial" w:hAnsi="Arial" w:cs="Arial"/>
            <w:sz w:val="21"/>
            <w:szCs w:val="21"/>
          </w:rPr>
          <w:fldChar w:fldCharType="separate"/>
        </w:r>
        <w:r w:rsidRPr="00C135E1">
          <w:rPr>
            <w:rStyle w:val="PageNumber"/>
            <w:rFonts w:ascii="Arial" w:hAnsi="Arial" w:cs="Arial"/>
            <w:noProof/>
            <w:sz w:val="21"/>
            <w:szCs w:val="21"/>
          </w:rPr>
          <w:t>II</w:t>
        </w:r>
        <w:r w:rsidRPr="00C135E1">
          <w:rPr>
            <w:rStyle w:val="PageNumber"/>
            <w:rFonts w:ascii="Arial" w:hAnsi="Arial" w:cs="Arial"/>
            <w:sz w:val="21"/>
            <w:szCs w:val="21"/>
          </w:rPr>
          <w:fldChar w:fldCharType="end"/>
        </w:r>
        <w:r w:rsidRPr="00C135E1">
          <w:rPr>
            <w:rStyle w:val="PageNumber"/>
            <w:rFonts w:ascii="Arial" w:hAnsi="Arial" w:cs="Arial"/>
            <w:sz w:val="21"/>
            <w:szCs w:val="21"/>
          </w:rPr>
          <w:t xml:space="preserve"> -</w:t>
        </w:r>
      </w:p>
    </w:sdtContent>
  </w:sdt>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6099886"/>
      <w:docPartObj>
        <w:docPartGallery w:val="Page Numbers (Bottom of Page)"/>
        <w:docPartUnique/>
      </w:docPartObj>
    </w:sdtPr>
    <w:sdtEndPr>
      <w:rPr>
        <w:rStyle w:val="PageNumber"/>
        <w:rFonts w:ascii="Arial" w:hAnsi="Arial" w:cs="Arial"/>
        <w:sz w:val="21"/>
        <w:szCs w:val="21"/>
      </w:rPr>
    </w:sdtEndPr>
    <w:sdtContent>
      <w:p w:rsidR="008D3B0E" w:rsidRPr="00C135E1" w:rsidRDefault="008D3B0E" w:rsidP="00C135E1">
        <w:pPr>
          <w:pStyle w:val="Footer"/>
          <w:jc w:val="center"/>
          <w:rPr>
            <w:rFonts w:ascii="Arial" w:hAnsi="Arial" w:cs="Arial"/>
            <w:sz w:val="21"/>
            <w:szCs w:val="21"/>
          </w:rPr>
        </w:pPr>
        <w:r w:rsidRPr="00C135E1">
          <w:rPr>
            <w:rStyle w:val="PageNumber"/>
            <w:rFonts w:ascii="Arial" w:hAnsi="Arial" w:cs="Arial"/>
            <w:sz w:val="21"/>
            <w:szCs w:val="21"/>
          </w:rPr>
          <w:t xml:space="preserve">- </w:t>
        </w:r>
        <w:r w:rsidRPr="00C135E1">
          <w:rPr>
            <w:rStyle w:val="PageNumber"/>
            <w:rFonts w:ascii="Arial" w:hAnsi="Arial" w:cs="Arial"/>
            <w:sz w:val="21"/>
            <w:szCs w:val="21"/>
          </w:rPr>
          <w:fldChar w:fldCharType="begin"/>
        </w:r>
        <w:r w:rsidRPr="00C135E1">
          <w:rPr>
            <w:rStyle w:val="PageNumber"/>
            <w:rFonts w:ascii="Arial" w:hAnsi="Arial" w:cs="Arial"/>
            <w:sz w:val="21"/>
            <w:szCs w:val="21"/>
          </w:rPr>
          <w:instrText xml:space="preserve"> PAGE </w:instrText>
        </w:r>
        <w:r w:rsidRPr="00C135E1">
          <w:rPr>
            <w:rStyle w:val="PageNumber"/>
            <w:rFonts w:ascii="Arial" w:hAnsi="Arial" w:cs="Arial"/>
            <w:sz w:val="21"/>
            <w:szCs w:val="21"/>
          </w:rPr>
          <w:fldChar w:fldCharType="separate"/>
        </w:r>
        <w:r w:rsidRPr="00C135E1">
          <w:rPr>
            <w:rStyle w:val="PageNumber"/>
            <w:rFonts w:ascii="Arial" w:hAnsi="Arial" w:cs="Arial"/>
            <w:noProof/>
            <w:sz w:val="21"/>
            <w:szCs w:val="21"/>
          </w:rPr>
          <w:t>15</w:t>
        </w:r>
        <w:r w:rsidRPr="00C135E1">
          <w:rPr>
            <w:rStyle w:val="PageNumber"/>
            <w:rFonts w:ascii="Arial" w:hAnsi="Arial" w:cs="Arial"/>
            <w:sz w:val="21"/>
            <w:szCs w:val="21"/>
          </w:rPr>
          <w:fldChar w:fldCharType="end"/>
        </w:r>
        <w:r w:rsidRPr="00C135E1">
          <w:rPr>
            <w:rStyle w:val="PageNumber"/>
            <w:rFonts w:ascii="Arial" w:hAnsi="Arial" w:cs="Arial"/>
            <w:sz w:val="21"/>
            <w:szCs w:val="21"/>
          </w:rPr>
          <w:t xml:space="preserve"> -</w:t>
        </w:r>
      </w:p>
    </w:sdtContent>
  </w:sdt>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7379583"/>
      <w:docPartObj>
        <w:docPartGallery w:val="Page Numbers (Bottom of Page)"/>
        <w:docPartUnique/>
      </w:docPartObj>
    </w:sdtPr>
    <w:sdtEndPr>
      <w:rPr>
        <w:rStyle w:val="PageNumber"/>
        <w:rFonts w:ascii="Arial" w:hAnsi="Arial" w:cs="Arial"/>
        <w:sz w:val="20"/>
        <w:szCs w:val="20"/>
      </w:rPr>
    </w:sdtEndPr>
    <w:sdtContent>
      <w:p w:rsidR="008D3B0E" w:rsidRPr="002E0119" w:rsidRDefault="008D3B0E" w:rsidP="002E0119">
        <w:pPr>
          <w:pStyle w:val="Footer"/>
          <w:jc w:val="center"/>
          <w:rPr>
            <w:rStyle w:val="PageNumber"/>
            <w:rFonts w:ascii="Arial" w:hAnsi="Arial" w:cs="Arial"/>
            <w:sz w:val="20"/>
            <w:szCs w:val="20"/>
          </w:rPr>
        </w:pPr>
        <w:r w:rsidRPr="002E0119">
          <w:rPr>
            <w:rStyle w:val="PageNumber"/>
            <w:rFonts w:ascii="Arial" w:hAnsi="Arial" w:cs="Arial"/>
            <w:sz w:val="20"/>
            <w:szCs w:val="20"/>
          </w:rPr>
          <w:t xml:space="preserve">- </w:t>
        </w:r>
        <w:r w:rsidRPr="002E0119">
          <w:rPr>
            <w:rStyle w:val="PageNumber"/>
            <w:rFonts w:ascii="Arial" w:hAnsi="Arial" w:cs="Arial"/>
            <w:sz w:val="20"/>
            <w:szCs w:val="20"/>
          </w:rPr>
          <w:fldChar w:fldCharType="begin"/>
        </w:r>
        <w:r w:rsidRPr="002E0119">
          <w:rPr>
            <w:rStyle w:val="PageNumber"/>
            <w:rFonts w:ascii="Arial" w:hAnsi="Arial" w:cs="Arial"/>
            <w:sz w:val="20"/>
            <w:szCs w:val="20"/>
          </w:rPr>
          <w:instrText xml:space="preserve"> PAGE </w:instrText>
        </w:r>
        <w:r w:rsidRPr="002E0119">
          <w:rPr>
            <w:rStyle w:val="PageNumber"/>
            <w:rFonts w:ascii="Arial" w:hAnsi="Arial" w:cs="Arial"/>
            <w:sz w:val="20"/>
            <w:szCs w:val="20"/>
          </w:rPr>
          <w:fldChar w:fldCharType="separate"/>
        </w:r>
        <w:r w:rsidRPr="002E0119">
          <w:rPr>
            <w:rStyle w:val="PageNumber"/>
            <w:rFonts w:ascii="Arial" w:hAnsi="Arial" w:cs="Arial"/>
            <w:noProof/>
            <w:sz w:val="20"/>
            <w:szCs w:val="20"/>
          </w:rPr>
          <w:t>15</w:t>
        </w:r>
        <w:r w:rsidRPr="002E0119">
          <w:rPr>
            <w:rStyle w:val="PageNumber"/>
            <w:rFonts w:ascii="Arial" w:hAnsi="Arial" w:cs="Arial"/>
            <w:sz w:val="20"/>
            <w:szCs w:val="20"/>
          </w:rPr>
          <w:fldChar w:fldCharType="end"/>
        </w:r>
        <w:r w:rsidRPr="002E0119">
          <w:rPr>
            <w:rStyle w:val="PageNumber"/>
            <w:rFonts w:ascii="Arial" w:hAnsi="Arial" w:cs="Arial"/>
            <w:sz w:val="20"/>
            <w:szCs w:val="20"/>
          </w:rPr>
          <w:t xml:space="preserve"> -</w:t>
        </w:r>
      </w:p>
    </w:sdtContent>
  </w:sdt>
  <w:p w:rsidR="008D3B0E" w:rsidRDefault="008D3B0E" w:rsidP="002E0119">
    <w:pPr>
      <w:pStyle w:val="Footer"/>
      <w:rPr>
        <w:rStyle w:val="PageNumber"/>
      </w:rPr>
    </w:pPr>
  </w:p>
  <w:p w:rsidR="008D3B0E" w:rsidRDefault="008D3B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6308079"/>
      <w:docPartObj>
        <w:docPartGallery w:val="Page Numbers (Bottom of Page)"/>
        <w:docPartUnique/>
      </w:docPartObj>
    </w:sdtPr>
    <w:sdtEndPr>
      <w:rPr>
        <w:rStyle w:val="PageNumber"/>
        <w:rFonts w:ascii="SimSun" w:hAnsi="SimSun" w:cs="Arial"/>
        <w:sz w:val="21"/>
        <w:szCs w:val="21"/>
      </w:rPr>
    </w:sdtEndPr>
    <w:sdtContent>
      <w:p w:rsidR="008D3B0E" w:rsidRPr="00C135E1" w:rsidRDefault="008D3B0E" w:rsidP="00C135E1">
        <w:pPr>
          <w:pStyle w:val="Footer"/>
          <w:jc w:val="center"/>
          <w:rPr>
            <w:rFonts w:ascii="SimSun" w:hAnsi="SimSun" w:cs="Arial"/>
            <w:sz w:val="21"/>
            <w:szCs w:val="21"/>
          </w:rPr>
        </w:pPr>
        <w:r w:rsidRPr="00C135E1">
          <w:rPr>
            <w:rStyle w:val="PageNumber"/>
            <w:rFonts w:ascii="SimSun" w:hAnsi="SimSun" w:cs="Arial"/>
            <w:sz w:val="21"/>
            <w:szCs w:val="21"/>
          </w:rPr>
          <w:t xml:space="preserve">- </w:t>
        </w:r>
        <w:r w:rsidRPr="00C135E1">
          <w:rPr>
            <w:rStyle w:val="PageNumber"/>
            <w:rFonts w:ascii="SimSun" w:hAnsi="SimSun" w:cs="Arial"/>
            <w:sz w:val="21"/>
            <w:szCs w:val="21"/>
          </w:rPr>
          <w:fldChar w:fldCharType="begin"/>
        </w:r>
        <w:r w:rsidRPr="00C135E1">
          <w:rPr>
            <w:rStyle w:val="PageNumber"/>
            <w:rFonts w:ascii="SimSun" w:hAnsi="SimSun" w:cs="Arial"/>
            <w:sz w:val="21"/>
            <w:szCs w:val="21"/>
          </w:rPr>
          <w:instrText xml:space="preserve"> PAGE </w:instrText>
        </w:r>
        <w:r w:rsidRPr="00C135E1">
          <w:rPr>
            <w:rStyle w:val="PageNumber"/>
            <w:rFonts w:ascii="SimSun" w:hAnsi="SimSun" w:cs="Arial"/>
            <w:sz w:val="21"/>
            <w:szCs w:val="21"/>
          </w:rPr>
          <w:fldChar w:fldCharType="separate"/>
        </w:r>
        <w:r w:rsidRPr="00C135E1">
          <w:rPr>
            <w:rStyle w:val="PageNumber"/>
            <w:rFonts w:ascii="SimSun" w:hAnsi="SimSun" w:cs="Arial"/>
            <w:noProof/>
            <w:sz w:val="21"/>
            <w:szCs w:val="21"/>
          </w:rPr>
          <w:t>15</w:t>
        </w:r>
        <w:r w:rsidRPr="00C135E1">
          <w:rPr>
            <w:rStyle w:val="PageNumber"/>
            <w:rFonts w:ascii="SimSun" w:hAnsi="SimSun" w:cs="Arial"/>
            <w:sz w:val="21"/>
            <w:szCs w:val="21"/>
          </w:rPr>
          <w:fldChar w:fldCharType="end"/>
        </w:r>
        <w:r w:rsidRPr="00C135E1">
          <w:rPr>
            <w:rStyle w:val="PageNumber"/>
            <w:rFonts w:ascii="SimSun" w:hAnsi="SimSun" w:cs="Arial"/>
            <w:sz w:val="21"/>
            <w:szCs w:val="21"/>
          </w:rP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rPr>
      <w:id w:val="-1711029608"/>
      <w:docPartObj>
        <w:docPartGallery w:val="Page Numbers (Bottom of Page)"/>
        <w:docPartUnique/>
      </w:docPartObj>
    </w:sdtPr>
    <w:sdtEndPr>
      <w:rPr>
        <w:rStyle w:val="PageNumber"/>
        <w:rFonts w:ascii="SimSun" w:hAnsi="SimSun"/>
        <w:sz w:val="21"/>
        <w:szCs w:val="21"/>
      </w:rPr>
    </w:sdtEndPr>
    <w:sdtContent>
      <w:p w:rsidR="008D3B0E" w:rsidRPr="00C135E1" w:rsidRDefault="008D3B0E" w:rsidP="00C135E1">
        <w:pPr>
          <w:pStyle w:val="Footer"/>
          <w:jc w:val="center"/>
          <w:rPr>
            <w:rFonts w:ascii="SimSun" w:hAnsi="SimSun" w:cs="Arial"/>
            <w:sz w:val="21"/>
            <w:szCs w:val="21"/>
          </w:rPr>
        </w:pPr>
        <w:r w:rsidRPr="00C135E1">
          <w:rPr>
            <w:rStyle w:val="PageNumber"/>
            <w:rFonts w:ascii="SimSun" w:hAnsi="SimSun" w:cs="Arial"/>
            <w:sz w:val="21"/>
            <w:szCs w:val="21"/>
          </w:rPr>
          <w:t xml:space="preserve">- </w:t>
        </w:r>
        <w:r w:rsidRPr="00C135E1">
          <w:rPr>
            <w:rStyle w:val="PageNumber"/>
            <w:rFonts w:ascii="SimSun" w:hAnsi="SimSun" w:cs="Arial"/>
            <w:sz w:val="21"/>
            <w:szCs w:val="21"/>
          </w:rPr>
          <w:fldChar w:fldCharType="begin"/>
        </w:r>
        <w:r w:rsidRPr="00C135E1">
          <w:rPr>
            <w:rStyle w:val="PageNumber"/>
            <w:rFonts w:ascii="SimSun" w:hAnsi="SimSun" w:cs="Arial"/>
            <w:sz w:val="21"/>
            <w:szCs w:val="21"/>
          </w:rPr>
          <w:instrText xml:space="preserve"> PAGE </w:instrText>
        </w:r>
        <w:r w:rsidRPr="00C135E1">
          <w:rPr>
            <w:rStyle w:val="PageNumber"/>
            <w:rFonts w:ascii="SimSun" w:hAnsi="SimSun" w:cs="Arial"/>
            <w:sz w:val="21"/>
            <w:szCs w:val="21"/>
          </w:rPr>
          <w:fldChar w:fldCharType="separate"/>
        </w:r>
        <w:r w:rsidRPr="00C135E1">
          <w:rPr>
            <w:rStyle w:val="PageNumber"/>
            <w:rFonts w:ascii="SimSun" w:hAnsi="SimSun" w:cs="Arial"/>
            <w:noProof/>
            <w:sz w:val="21"/>
            <w:szCs w:val="21"/>
          </w:rPr>
          <w:t>II</w:t>
        </w:r>
        <w:r w:rsidRPr="00C135E1">
          <w:rPr>
            <w:rStyle w:val="PageNumber"/>
            <w:rFonts w:ascii="SimSun" w:hAnsi="SimSun" w:cs="Arial"/>
            <w:sz w:val="21"/>
            <w:szCs w:val="21"/>
          </w:rPr>
          <w:fldChar w:fldCharType="end"/>
        </w:r>
        <w:r w:rsidRPr="00C135E1">
          <w:rPr>
            <w:rStyle w:val="PageNumber"/>
            <w:rFonts w:ascii="SimSun" w:hAnsi="SimSun" w:cs="Arial"/>
            <w:sz w:val="21"/>
            <w:szCs w:val="21"/>
          </w:rPr>
          <w:t xml:space="preserve"> -</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3381106"/>
      <w:docPartObj>
        <w:docPartGallery w:val="Page Numbers (Bottom of Page)"/>
        <w:docPartUnique/>
      </w:docPartObj>
    </w:sdtPr>
    <w:sdtEndPr>
      <w:rPr>
        <w:rStyle w:val="PageNumber"/>
        <w:rFonts w:ascii="Arial" w:hAnsi="Arial" w:cs="Arial"/>
        <w:sz w:val="20"/>
        <w:szCs w:val="20"/>
      </w:rPr>
    </w:sdtEndPr>
    <w:sdtContent>
      <w:p w:rsidR="008D3B0E" w:rsidRPr="00EE7E23" w:rsidRDefault="008D3B0E" w:rsidP="00EE7E23">
        <w:pPr>
          <w:pStyle w:val="Footer"/>
          <w:jc w:val="center"/>
          <w:rPr>
            <w:rFonts w:ascii="Arial" w:hAnsi="Arial" w:cs="Arial"/>
            <w:sz w:val="20"/>
            <w:szCs w:val="20"/>
          </w:rPr>
        </w:pPr>
        <w:r w:rsidRPr="002E0119">
          <w:rPr>
            <w:rStyle w:val="PageNumber"/>
            <w:rFonts w:ascii="Arial" w:hAnsi="Arial" w:cs="Arial"/>
            <w:sz w:val="20"/>
            <w:szCs w:val="20"/>
          </w:rPr>
          <w:t xml:space="preserve">- </w:t>
        </w:r>
        <w:r w:rsidRPr="002E0119">
          <w:rPr>
            <w:rStyle w:val="PageNumber"/>
            <w:rFonts w:ascii="Arial" w:hAnsi="Arial" w:cs="Arial"/>
            <w:sz w:val="20"/>
            <w:szCs w:val="20"/>
          </w:rPr>
          <w:fldChar w:fldCharType="begin"/>
        </w:r>
        <w:r w:rsidRPr="002E0119">
          <w:rPr>
            <w:rStyle w:val="PageNumber"/>
            <w:rFonts w:ascii="Arial" w:hAnsi="Arial" w:cs="Arial"/>
            <w:sz w:val="20"/>
            <w:szCs w:val="20"/>
          </w:rPr>
          <w:instrText xml:space="preserve"> PAGE </w:instrText>
        </w:r>
        <w:r w:rsidRPr="002E0119">
          <w:rPr>
            <w:rStyle w:val="PageNumber"/>
            <w:rFonts w:ascii="Arial" w:hAnsi="Arial" w:cs="Arial"/>
            <w:sz w:val="20"/>
            <w:szCs w:val="20"/>
          </w:rPr>
          <w:fldChar w:fldCharType="separate"/>
        </w:r>
        <w:r w:rsidRPr="002E0119">
          <w:rPr>
            <w:rStyle w:val="PageNumber"/>
            <w:rFonts w:ascii="Arial" w:hAnsi="Arial" w:cs="Arial"/>
            <w:noProof/>
            <w:sz w:val="20"/>
            <w:szCs w:val="20"/>
          </w:rPr>
          <w:t>15</w:t>
        </w:r>
        <w:r w:rsidRPr="002E0119">
          <w:rPr>
            <w:rStyle w:val="PageNumber"/>
            <w:rFonts w:ascii="Arial" w:hAnsi="Arial" w:cs="Arial"/>
            <w:sz w:val="20"/>
            <w:szCs w:val="2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rPr>
      <w:id w:val="1835800235"/>
      <w:docPartObj>
        <w:docPartGallery w:val="Page Numbers (Bottom of Page)"/>
        <w:docPartUnique/>
      </w:docPartObj>
    </w:sdtPr>
    <w:sdtEndPr>
      <w:rPr>
        <w:rStyle w:val="PageNumber"/>
        <w:rFonts w:ascii="SimSun" w:hAnsi="SimSun"/>
        <w:sz w:val="21"/>
        <w:szCs w:val="21"/>
      </w:rPr>
    </w:sdtEndPr>
    <w:sdtContent>
      <w:p w:rsidR="008D3B0E" w:rsidRPr="00C135E1" w:rsidRDefault="008D3B0E" w:rsidP="00C135E1">
        <w:pPr>
          <w:pStyle w:val="Footer"/>
          <w:jc w:val="center"/>
          <w:rPr>
            <w:rFonts w:ascii="SimSun" w:hAnsi="SimSun" w:cs="Arial"/>
            <w:sz w:val="21"/>
            <w:szCs w:val="21"/>
          </w:rPr>
        </w:pPr>
        <w:r w:rsidRPr="00C135E1">
          <w:rPr>
            <w:rStyle w:val="PageNumber"/>
            <w:rFonts w:ascii="SimSun" w:hAnsi="SimSun" w:cs="Arial"/>
            <w:sz w:val="21"/>
            <w:szCs w:val="21"/>
          </w:rPr>
          <w:t xml:space="preserve">- </w:t>
        </w:r>
        <w:r w:rsidRPr="00C135E1">
          <w:rPr>
            <w:rStyle w:val="PageNumber"/>
            <w:rFonts w:ascii="SimSun" w:hAnsi="SimSun" w:cs="Arial"/>
            <w:sz w:val="21"/>
            <w:szCs w:val="21"/>
          </w:rPr>
          <w:fldChar w:fldCharType="begin"/>
        </w:r>
        <w:r w:rsidRPr="00C135E1">
          <w:rPr>
            <w:rStyle w:val="PageNumber"/>
            <w:rFonts w:ascii="SimSun" w:hAnsi="SimSun" w:cs="Arial"/>
            <w:sz w:val="21"/>
            <w:szCs w:val="21"/>
          </w:rPr>
          <w:instrText xml:space="preserve"> PAGE </w:instrText>
        </w:r>
        <w:r w:rsidRPr="00C135E1">
          <w:rPr>
            <w:rStyle w:val="PageNumber"/>
            <w:rFonts w:ascii="SimSun" w:hAnsi="SimSun" w:cs="Arial"/>
            <w:sz w:val="21"/>
            <w:szCs w:val="21"/>
          </w:rPr>
          <w:fldChar w:fldCharType="separate"/>
        </w:r>
        <w:r w:rsidRPr="00C135E1">
          <w:rPr>
            <w:rStyle w:val="PageNumber"/>
            <w:rFonts w:ascii="SimSun" w:hAnsi="SimSun" w:cs="Arial"/>
            <w:noProof/>
            <w:sz w:val="21"/>
            <w:szCs w:val="21"/>
          </w:rPr>
          <w:t>II</w:t>
        </w:r>
        <w:r w:rsidRPr="00C135E1">
          <w:rPr>
            <w:rStyle w:val="PageNumber"/>
            <w:rFonts w:ascii="SimSun" w:hAnsi="SimSun" w:cs="Arial"/>
            <w:sz w:val="21"/>
            <w:szCs w:val="21"/>
          </w:rPr>
          <w:fldChar w:fldCharType="end"/>
        </w:r>
        <w:r w:rsidRPr="00C135E1">
          <w:rPr>
            <w:rStyle w:val="PageNumber"/>
            <w:rFonts w:ascii="SimSun" w:hAnsi="SimSun" w:cs="Arial"/>
            <w:sz w:val="21"/>
            <w:szCs w:val="21"/>
          </w:rPr>
          <w:t xml:space="preserve"> -</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0783918"/>
      <w:docPartObj>
        <w:docPartGallery w:val="Page Numbers (Bottom of Page)"/>
        <w:docPartUnique/>
      </w:docPartObj>
    </w:sdtPr>
    <w:sdtEndPr>
      <w:rPr>
        <w:rStyle w:val="PageNumber"/>
        <w:rFonts w:ascii="Arial" w:hAnsi="Arial" w:cs="Arial"/>
        <w:sz w:val="20"/>
        <w:szCs w:val="20"/>
      </w:rPr>
    </w:sdtEndPr>
    <w:sdtContent>
      <w:p w:rsidR="008D3B0E" w:rsidRPr="00C135E1" w:rsidRDefault="008D3B0E" w:rsidP="00C135E1">
        <w:pPr>
          <w:pStyle w:val="Footer"/>
          <w:jc w:val="center"/>
          <w:rPr>
            <w:rFonts w:ascii="Arial" w:hAnsi="Arial" w:cs="Arial"/>
            <w:sz w:val="20"/>
            <w:szCs w:val="20"/>
          </w:rPr>
        </w:pPr>
        <w:r w:rsidRPr="002E0119">
          <w:rPr>
            <w:rStyle w:val="PageNumber"/>
            <w:rFonts w:ascii="Arial" w:hAnsi="Arial" w:cs="Arial"/>
            <w:sz w:val="20"/>
            <w:szCs w:val="20"/>
          </w:rPr>
          <w:t xml:space="preserve">- </w:t>
        </w:r>
        <w:r w:rsidRPr="002E0119">
          <w:rPr>
            <w:rStyle w:val="PageNumber"/>
            <w:rFonts w:ascii="Arial" w:hAnsi="Arial" w:cs="Arial"/>
            <w:sz w:val="20"/>
            <w:szCs w:val="20"/>
          </w:rPr>
          <w:fldChar w:fldCharType="begin"/>
        </w:r>
        <w:r w:rsidRPr="002E0119">
          <w:rPr>
            <w:rStyle w:val="PageNumber"/>
            <w:rFonts w:ascii="Arial" w:hAnsi="Arial" w:cs="Arial"/>
            <w:sz w:val="20"/>
            <w:szCs w:val="20"/>
          </w:rPr>
          <w:instrText xml:space="preserve"> PAGE </w:instrText>
        </w:r>
        <w:r w:rsidRPr="002E0119">
          <w:rPr>
            <w:rStyle w:val="PageNumber"/>
            <w:rFonts w:ascii="Arial" w:hAnsi="Arial" w:cs="Arial"/>
            <w:sz w:val="20"/>
            <w:szCs w:val="20"/>
          </w:rPr>
          <w:fldChar w:fldCharType="separate"/>
        </w:r>
        <w:r w:rsidRPr="002E0119">
          <w:rPr>
            <w:rStyle w:val="PageNumber"/>
            <w:rFonts w:ascii="Arial" w:hAnsi="Arial" w:cs="Arial"/>
            <w:noProof/>
            <w:sz w:val="20"/>
            <w:szCs w:val="20"/>
          </w:rPr>
          <w:t>15</w:t>
        </w:r>
        <w:r w:rsidRPr="002E0119">
          <w:rPr>
            <w:rStyle w:val="PageNumber"/>
            <w:rFonts w:ascii="Arial" w:hAnsi="Arial" w:cs="Arial"/>
            <w:sz w:val="20"/>
            <w:szCs w:val="20"/>
          </w:rPr>
          <w:fldChar w:fldCharType="end"/>
        </w:r>
        <w:r w:rsidRPr="002E0119">
          <w:rPr>
            <w:rStyle w:val="PageNumber"/>
            <w:rFonts w:ascii="Arial" w:hAnsi="Arial" w:cs="Arial"/>
            <w:sz w:val="20"/>
            <w:szCs w:val="20"/>
          </w:rPr>
          <w:t xml:space="preserve"> -</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rPr>
      <w:id w:val="-1804232274"/>
      <w:docPartObj>
        <w:docPartGallery w:val="Page Numbers (Bottom of Page)"/>
        <w:docPartUnique/>
      </w:docPartObj>
    </w:sdtPr>
    <w:sdtEndPr>
      <w:rPr>
        <w:rStyle w:val="PageNumber"/>
        <w:sz w:val="21"/>
        <w:szCs w:val="21"/>
      </w:rPr>
    </w:sdtEndPr>
    <w:sdtContent>
      <w:p w:rsidR="008D3B0E" w:rsidRPr="00C135E1" w:rsidRDefault="008D3B0E" w:rsidP="00C135E1">
        <w:pPr>
          <w:pStyle w:val="Footer"/>
          <w:jc w:val="center"/>
          <w:rPr>
            <w:rFonts w:ascii="Arial" w:hAnsi="Arial" w:cs="Arial"/>
            <w:sz w:val="21"/>
            <w:szCs w:val="21"/>
          </w:rPr>
        </w:pPr>
        <w:r>
          <w:rPr>
            <w:rStyle w:val="PageNumber"/>
            <w:rFonts w:ascii="Arial" w:hAnsi="Arial" w:cs="Arial"/>
          </w:rPr>
          <w:t>-</w:t>
        </w:r>
        <w:r w:rsidRPr="00C135E1">
          <w:rPr>
            <w:rStyle w:val="PageNumber"/>
            <w:rFonts w:ascii="Arial" w:hAnsi="Arial" w:cs="Arial"/>
            <w:sz w:val="21"/>
            <w:szCs w:val="21"/>
          </w:rPr>
          <w:t xml:space="preserve"> </w:t>
        </w:r>
        <w:r w:rsidRPr="00C135E1">
          <w:rPr>
            <w:rStyle w:val="PageNumber"/>
            <w:rFonts w:ascii="Arial" w:hAnsi="Arial" w:cs="Arial"/>
            <w:sz w:val="21"/>
            <w:szCs w:val="21"/>
          </w:rPr>
          <w:fldChar w:fldCharType="begin"/>
        </w:r>
        <w:r w:rsidRPr="00C135E1">
          <w:rPr>
            <w:rStyle w:val="PageNumber"/>
            <w:rFonts w:ascii="Arial" w:hAnsi="Arial" w:cs="Arial"/>
            <w:sz w:val="21"/>
            <w:szCs w:val="21"/>
          </w:rPr>
          <w:instrText xml:space="preserve"> PAGE </w:instrText>
        </w:r>
        <w:r w:rsidRPr="00C135E1">
          <w:rPr>
            <w:rStyle w:val="PageNumber"/>
            <w:rFonts w:ascii="Arial" w:hAnsi="Arial" w:cs="Arial"/>
            <w:sz w:val="21"/>
            <w:szCs w:val="21"/>
          </w:rPr>
          <w:fldChar w:fldCharType="separate"/>
        </w:r>
        <w:r w:rsidRPr="00C135E1">
          <w:rPr>
            <w:rStyle w:val="PageNumber"/>
            <w:rFonts w:ascii="Arial" w:hAnsi="Arial" w:cs="Arial"/>
            <w:sz w:val="21"/>
            <w:szCs w:val="21"/>
          </w:rPr>
          <w:t>II</w:t>
        </w:r>
        <w:r w:rsidRPr="00C135E1">
          <w:rPr>
            <w:rStyle w:val="PageNumber"/>
            <w:rFonts w:ascii="Arial" w:hAnsi="Arial" w:cs="Arial"/>
            <w:sz w:val="21"/>
            <w:szCs w:val="21"/>
          </w:rPr>
          <w:fldChar w:fldCharType="end"/>
        </w:r>
        <w:r w:rsidRPr="00C135E1">
          <w:rPr>
            <w:rStyle w:val="PageNumber"/>
            <w:rFonts w:ascii="Arial" w:hAnsi="Arial" w:cs="Arial"/>
            <w:sz w:val="21"/>
            <w:szCs w:val="21"/>
          </w:rPr>
          <w:t xml:space="preserve"> -</w:t>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4425255"/>
      <w:docPartObj>
        <w:docPartGallery w:val="Page Numbers (Bottom of Page)"/>
        <w:docPartUnique/>
      </w:docPartObj>
    </w:sdtPr>
    <w:sdtEndPr>
      <w:rPr>
        <w:rStyle w:val="PageNumber"/>
        <w:rFonts w:ascii="Arial" w:hAnsi="Arial" w:cs="Arial"/>
        <w:sz w:val="21"/>
        <w:szCs w:val="21"/>
      </w:rPr>
    </w:sdtEndPr>
    <w:sdtContent>
      <w:p w:rsidR="008D3B0E" w:rsidRPr="00C135E1" w:rsidRDefault="008D3B0E" w:rsidP="00C135E1">
        <w:pPr>
          <w:pStyle w:val="Footer"/>
          <w:jc w:val="center"/>
          <w:rPr>
            <w:rFonts w:ascii="Arial" w:hAnsi="Arial" w:cs="Arial"/>
            <w:sz w:val="21"/>
            <w:szCs w:val="21"/>
          </w:rPr>
        </w:pPr>
        <w:r w:rsidRPr="00C135E1">
          <w:rPr>
            <w:rStyle w:val="PageNumber"/>
            <w:rFonts w:ascii="Arial" w:hAnsi="Arial" w:cs="Arial"/>
            <w:sz w:val="21"/>
            <w:szCs w:val="21"/>
          </w:rPr>
          <w:t xml:space="preserve">- </w:t>
        </w:r>
        <w:r w:rsidRPr="00C135E1">
          <w:rPr>
            <w:rStyle w:val="PageNumber"/>
            <w:rFonts w:ascii="Arial" w:hAnsi="Arial" w:cs="Arial"/>
            <w:sz w:val="21"/>
            <w:szCs w:val="21"/>
          </w:rPr>
          <w:fldChar w:fldCharType="begin"/>
        </w:r>
        <w:r w:rsidRPr="00C135E1">
          <w:rPr>
            <w:rStyle w:val="PageNumber"/>
            <w:rFonts w:ascii="Arial" w:hAnsi="Arial" w:cs="Arial"/>
            <w:sz w:val="21"/>
            <w:szCs w:val="21"/>
          </w:rPr>
          <w:instrText xml:space="preserve"> PAGE </w:instrText>
        </w:r>
        <w:r w:rsidRPr="00C135E1">
          <w:rPr>
            <w:rStyle w:val="PageNumber"/>
            <w:rFonts w:ascii="Arial" w:hAnsi="Arial" w:cs="Arial"/>
            <w:sz w:val="21"/>
            <w:szCs w:val="21"/>
          </w:rPr>
          <w:fldChar w:fldCharType="separate"/>
        </w:r>
        <w:r w:rsidRPr="00C135E1">
          <w:rPr>
            <w:rStyle w:val="PageNumber"/>
            <w:rFonts w:ascii="Arial" w:hAnsi="Arial" w:cs="Arial"/>
            <w:sz w:val="21"/>
            <w:szCs w:val="21"/>
          </w:rPr>
          <w:t>15</w:t>
        </w:r>
        <w:r w:rsidRPr="00C135E1">
          <w:rPr>
            <w:rStyle w:val="PageNumber"/>
            <w:rFonts w:ascii="Arial" w:hAnsi="Arial" w:cs="Arial"/>
            <w:sz w:val="21"/>
            <w:szCs w:val="21"/>
          </w:rPr>
          <w:fldChar w:fldCharType="end"/>
        </w:r>
        <w:r w:rsidRPr="00C135E1">
          <w:rPr>
            <w:rStyle w:val="PageNumber"/>
            <w:rFonts w:ascii="Arial" w:hAnsi="Arial" w:cs="Arial"/>
            <w:sz w:val="21"/>
            <w:szCs w:val="21"/>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65A87" w:rsidRDefault="00765A87" w:rsidP="002E0119">
      <w:pPr>
        <w:spacing w:line="240" w:lineRule="auto"/>
      </w:pPr>
      <w:r>
        <w:separator/>
      </w:r>
    </w:p>
  </w:footnote>
  <w:footnote w:type="continuationSeparator" w:id="0">
    <w:p w:rsidR="00765A87" w:rsidRDefault="00765A87" w:rsidP="002E01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287468" w:rsidRDefault="008D3B0E" w:rsidP="00287468">
    <w:pPr>
      <w:pStyle w:val="Header"/>
      <w:pBdr>
        <w:bottom w:val="none" w:sz="0" w:space="0" w:color="auto"/>
      </w:pBdr>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cs="Times New Roman"/>
        <w:bCs/>
        <w:spacing w:val="-5"/>
        <w:sz w:val="21"/>
        <w:szCs w:val="21"/>
      </w:rPr>
    </w:pPr>
    <w:bookmarkStart w:id="42" w:name="OLE_LINK282"/>
    <w:bookmarkStart w:id="43" w:name="OLE_LINK283"/>
    <w:bookmarkStart w:id="44" w:name="_Hlk41232375"/>
    <w:r w:rsidRPr="00C135E1">
      <w:rPr>
        <w:rFonts w:ascii="SimHei" w:eastAsia="SimHei" w:cs="Times New Roman" w:hint="eastAsia"/>
        <w:spacing w:val="-5"/>
        <w:sz w:val="21"/>
        <w:szCs w:val="21"/>
      </w:rPr>
      <w:t>中国石油大学（北京）本科毕业设计（论文）</w:t>
    </w:r>
    <w:bookmarkEnd w:id="42"/>
    <w:bookmarkEnd w:id="43"/>
    <w:bookmarkEnd w:id="44"/>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hAnsi="SimHei" w:cs="Times New Roman"/>
        <w:bCs/>
        <w:spacing w:val="-5"/>
        <w:sz w:val="18"/>
        <w:szCs w:val="18"/>
      </w:rPr>
    </w:pPr>
    <w:r w:rsidRPr="00C135E1">
      <w:rPr>
        <w:rFonts w:ascii="SimHei" w:eastAsia="SimHei" w:hAnsi="SimHei" w:hint="eastAsia"/>
        <w:sz w:val="21"/>
        <w:szCs w:val="21"/>
      </w:rPr>
      <w:t>第</w:t>
    </w:r>
    <w:r>
      <w:rPr>
        <w:rFonts w:ascii="SimHei" w:eastAsia="SimHei" w:hAnsi="SimHei"/>
        <w:sz w:val="21"/>
        <w:szCs w:val="21"/>
      </w:rPr>
      <w:t xml:space="preserve"> 2 </w:t>
    </w:r>
    <w:r w:rsidRPr="00C135E1">
      <w:rPr>
        <w:rFonts w:ascii="SimHei" w:eastAsia="SimHei" w:hAnsi="SimHei" w:hint="eastAsia"/>
        <w:sz w:val="21"/>
        <w:szCs w:val="21"/>
      </w:rPr>
      <w:t xml:space="preserve">章 </w:t>
    </w:r>
    <w:r w:rsidRPr="00C135E1">
      <w:rPr>
        <w:rFonts w:ascii="SimHei" w:eastAsia="SimHei" w:hAnsi="SimHei"/>
        <w:sz w:val="21"/>
        <w:szCs w:val="21"/>
      </w:rPr>
      <w:t xml:space="preserve"> </w:t>
    </w:r>
    <w:r w:rsidRPr="00C135E1">
      <w:rPr>
        <w:rFonts w:ascii="SimHei" w:eastAsia="SimHei" w:hAnsi="SimHei" w:hint="eastAsia"/>
        <w:sz w:val="21"/>
        <w:szCs w:val="21"/>
      </w:rPr>
      <w:t>随机森林原理</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cs="Times New Roman"/>
        <w:bCs/>
        <w:spacing w:val="-5"/>
        <w:sz w:val="21"/>
        <w:szCs w:val="21"/>
      </w:rPr>
    </w:pPr>
    <w:r w:rsidRPr="00C135E1">
      <w:rPr>
        <w:rFonts w:ascii="SimHei" w:eastAsia="SimHei" w:cs="Times New Roman" w:hint="eastAsia"/>
        <w:spacing w:val="-5"/>
        <w:sz w:val="21"/>
        <w:szCs w:val="21"/>
      </w:rPr>
      <w:t>中国石油大学（北京）本科毕业设计（论文）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hAnsi="SimHei" w:cs="Times New Roman"/>
        <w:bCs/>
        <w:spacing w:val="-5"/>
        <w:sz w:val="21"/>
        <w:szCs w:val="21"/>
      </w:rPr>
    </w:pPr>
    <w:bookmarkStart w:id="210" w:name="OLE_LINK288"/>
    <w:bookmarkStart w:id="211" w:name="OLE_LINK289"/>
    <w:bookmarkStart w:id="212" w:name="OLE_LINK290"/>
    <w:bookmarkStart w:id="213" w:name="OLE_LINK291"/>
    <w:bookmarkStart w:id="214" w:name="_Hlk41233098"/>
    <w:bookmarkStart w:id="215" w:name="OLE_LINK310"/>
    <w:bookmarkStart w:id="216" w:name="OLE_LINK311"/>
    <w:bookmarkStart w:id="217" w:name="_Hlk41391269"/>
    <w:r w:rsidRPr="00C135E1">
      <w:rPr>
        <w:rFonts w:ascii="SimHei" w:eastAsia="SimHei" w:hAnsi="SimHei" w:hint="eastAsia"/>
        <w:sz w:val="21"/>
        <w:szCs w:val="21"/>
      </w:rPr>
      <w:t xml:space="preserve">第 </w:t>
    </w:r>
    <w:r w:rsidRPr="00C135E1">
      <w:rPr>
        <w:rFonts w:ascii="SimHei" w:eastAsia="SimHei" w:hAnsi="SimHei"/>
        <w:sz w:val="21"/>
        <w:szCs w:val="21"/>
      </w:rPr>
      <w:t xml:space="preserve">3 </w:t>
    </w:r>
    <w:r w:rsidRPr="00C135E1">
      <w:rPr>
        <w:rFonts w:ascii="SimHei" w:eastAsia="SimHei" w:hAnsi="SimHei" w:hint="eastAsia"/>
        <w:sz w:val="21"/>
        <w:szCs w:val="21"/>
      </w:rPr>
      <w:t xml:space="preserve">章 </w:t>
    </w:r>
    <w:r w:rsidRPr="00C135E1">
      <w:rPr>
        <w:rFonts w:ascii="SimHei" w:eastAsia="SimHei" w:hAnsi="SimHei"/>
        <w:sz w:val="21"/>
        <w:szCs w:val="21"/>
      </w:rPr>
      <w:t xml:space="preserve"> </w:t>
    </w:r>
    <w:r w:rsidRPr="00C135E1">
      <w:rPr>
        <w:rFonts w:ascii="SimHei" w:eastAsia="SimHei" w:hAnsi="SimHei" w:hint="eastAsia"/>
        <w:sz w:val="21"/>
        <w:szCs w:val="21"/>
      </w:rPr>
      <w:t>随机森林算法</w:t>
    </w:r>
    <w:r>
      <w:rPr>
        <w:rFonts w:ascii="SimHei" w:eastAsia="SimHei" w:hAnsi="SimHei" w:hint="eastAsia"/>
        <w:sz w:val="21"/>
        <w:szCs w:val="21"/>
      </w:rPr>
      <w:t>在回归与分类中的应用</w:t>
    </w:r>
    <w:bookmarkEnd w:id="210"/>
    <w:bookmarkEnd w:id="211"/>
    <w:bookmarkEnd w:id="212"/>
    <w:bookmarkEnd w:id="213"/>
    <w:bookmarkEnd w:id="214"/>
    <w:bookmarkEnd w:id="215"/>
    <w:bookmarkEnd w:id="216"/>
    <w:bookmarkEnd w:id="217"/>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cs="Times New Roman"/>
        <w:bCs/>
        <w:spacing w:val="-5"/>
        <w:sz w:val="21"/>
        <w:szCs w:val="21"/>
      </w:rPr>
    </w:pPr>
    <w:bookmarkStart w:id="218" w:name="OLE_LINK286"/>
    <w:bookmarkStart w:id="219" w:name="OLE_LINK287"/>
    <w:bookmarkStart w:id="220" w:name="_Hlk41232960"/>
    <w:r w:rsidRPr="00C135E1">
      <w:rPr>
        <w:rFonts w:ascii="SimHei" w:eastAsia="SimHei" w:cs="Times New Roman" w:hint="eastAsia"/>
        <w:spacing w:val="-5"/>
        <w:sz w:val="21"/>
        <w:szCs w:val="21"/>
      </w:rPr>
      <w:t>中</w:t>
    </w:r>
    <w:bookmarkStart w:id="221" w:name="OLE_LINK284"/>
    <w:bookmarkStart w:id="222" w:name="OLE_LINK285"/>
    <w:r w:rsidRPr="00C135E1">
      <w:rPr>
        <w:rFonts w:ascii="SimHei" w:eastAsia="SimHei" w:cs="Times New Roman" w:hint="eastAsia"/>
        <w:spacing w:val="-5"/>
        <w:sz w:val="21"/>
        <w:szCs w:val="21"/>
      </w:rPr>
      <w:t>国石</w:t>
    </w:r>
    <w:bookmarkEnd w:id="221"/>
    <w:bookmarkEnd w:id="222"/>
    <w:r w:rsidRPr="00C135E1">
      <w:rPr>
        <w:rFonts w:ascii="SimHei" w:eastAsia="SimHei" w:cs="Times New Roman" w:hint="eastAsia"/>
        <w:spacing w:val="-5"/>
        <w:sz w:val="21"/>
        <w:szCs w:val="21"/>
      </w:rPr>
      <w:t>油大学（北京）本科毕业设计（论文）</w:t>
    </w:r>
    <w:bookmarkEnd w:id="218"/>
    <w:bookmarkEnd w:id="219"/>
    <w:bookmarkEnd w:id="220"/>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cs="Times New Roman"/>
        <w:bCs/>
        <w:spacing w:val="-5"/>
        <w:sz w:val="21"/>
        <w:szCs w:val="21"/>
      </w:rPr>
    </w:pPr>
    <w:r w:rsidRPr="00C135E1">
      <w:rPr>
        <w:rFonts w:ascii="SimHei" w:eastAsia="SimHei" w:cs="Times New Roman" w:hint="eastAsia"/>
        <w:spacing w:val="-5"/>
        <w:sz w:val="21"/>
        <w:szCs w:val="21"/>
      </w:rPr>
      <w:t>中国石油大学（北京）本科毕业设计（论文）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cs="Times New Roman"/>
        <w:bCs/>
        <w:spacing w:val="-5"/>
        <w:sz w:val="21"/>
        <w:szCs w:val="21"/>
      </w:rPr>
    </w:pPr>
    <w:r>
      <w:rPr>
        <w:rFonts w:ascii="SimHei" w:eastAsia="SimHei" w:cs="Times New Roman" w:hint="eastAsia"/>
        <w:bCs/>
        <w:spacing w:val="-5"/>
        <w:sz w:val="21"/>
        <w:szCs w:val="21"/>
      </w:rPr>
      <w:t xml:space="preserve">第 </w:t>
    </w:r>
    <w:r>
      <w:rPr>
        <w:rFonts w:ascii="SimHei" w:eastAsia="SimHei" w:cs="Times New Roman"/>
        <w:bCs/>
        <w:spacing w:val="-5"/>
        <w:sz w:val="21"/>
        <w:szCs w:val="21"/>
      </w:rPr>
      <w:t xml:space="preserve">4 </w:t>
    </w:r>
    <w:r>
      <w:rPr>
        <w:rFonts w:ascii="SimHei" w:eastAsia="SimHei" w:cs="Times New Roman" w:hint="eastAsia"/>
        <w:bCs/>
        <w:spacing w:val="-5"/>
        <w:sz w:val="21"/>
        <w:szCs w:val="21"/>
      </w:rPr>
      <w:t xml:space="preserve">章 </w:t>
    </w:r>
    <w:r>
      <w:rPr>
        <w:rFonts w:ascii="SimHei" w:eastAsia="SimHei" w:cs="Times New Roman"/>
        <w:bCs/>
        <w:spacing w:val="-5"/>
        <w:sz w:val="21"/>
        <w:szCs w:val="21"/>
      </w:rPr>
      <w:t xml:space="preserve"> </w:t>
    </w:r>
    <w:r>
      <w:rPr>
        <w:rFonts w:ascii="SimHei" w:eastAsia="SimHei" w:cs="Times New Roman" w:hint="eastAsia"/>
        <w:bCs/>
        <w:spacing w:val="-5"/>
        <w:sz w:val="21"/>
        <w:szCs w:val="21"/>
      </w:rPr>
      <w:t>结论</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hAnsi="SimHei" w:cs="Times New Roman"/>
        <w:bCs/>
        <w:spacing w:val="-5"/>
        <w:sz w:val="21"/>
        <w:szCs w:val="21"/>
      </w:rPr>
    </w:pPr>
    <w:r w:rsidRPr="00C135E1">
      <w:rPr>
        <w:rFonts w:ascii="SimHei" w:eastAsia="SimHei" w:hAnsi="SimHei" w:hint="eastAsia"/>
        <w:sz w:val="21"/>
        <w:szCs w:val="21"/>
      </w:rPr>
      <w:t>参考文献</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cs="Times New Roman"/>
        <w:bCs/>
        <w:spacing w:val="-5"/>
        <w:sz w:val="21"/>
        <w:szCs w:val="21"/>
      </w:rPr>
    </w:pPr>
    <w:r w:rsidRPr="00C135E1">
      <w:rPr>
        <w:rFonts w:ascii="SimHei" w:eastAsia="SimHei" w:cs="Times New Roman" w:hint="eastAsia"/>
        <w:spacing w:val="-5"/>
        <w:sz w:val="21"/>
        <w:szCs w:val="21"/>
      </w:rPr>
      <w:t>中国石油大学（北京）本科毕业设计（论文）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hAnsi="SimHei" w:cs="Times New Roman"/>
        <w:bCs/>
        <w:spacing w:val="-5"/>
        <w:sz w:val="21"/>
        <w:szCs w:val="21"/>
      </w:rPr>
    </w:pPr>
    <w:r w:rsidRPr="00C135E1">
      <w:rPr>
        <w:rFonts w:ascii="SimHei" w:eastAsia="SimHei" w:hAnsi="SimHei" w:hint="eastAsia"/>
        <w:sz w:val="21"/>
        <w:szCs w:val="21"/>
      </w:rPr>
      <w:t>附录</w:t>
    </w:r>
    <w:r w:rsidRPr="00C135E1">
      <w:rPr>
        <w:rFonts w:ascii="SimHei" w:eastAsia="SimHei" w:hAnsi="SimHei"/>
        <w:sz w:val="21"/>
        <w:szCs w:val="21"/>
      </w:rPr>
      <w:t xml:space="preserve">A </w:t>
    </w:r>
    <w:r w:rsidRPr="00C135E1">
      <w:rPr>
        <w:rFonts w:ascii="SimHei" w:eastAsia="SimHei" w:hAnsi="SimHei" w:hint="eastAsia"/>
        <w:sz w:val="21"/>
        <w:szCs w:val="21"/>
      </w:rPr>
      <w:t>波士顿房价预测关键代码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2E0119" w:rsidRDefault="008D3B0E">
    <w:pPr>
      <w:pStyle w:val="Header"/>
      <w:rPr>
        <w:rFonts w:ascii="SimHei" w:eastAsia="SimHei" w:hAnsi="SimHei"/>
        <w:sz w:val="21"/>
        <w:szCs w:val="21"/>
      </w:rPr>
    </w:pPr>
    <w:r w:rsidRPr="002E0119">
      <w:rPr>
        <w:rFonts w:ascii="SimHei" w:eastAsia="SimHei" w:hAnsi="SimHei" w:hint="eastAsia"/>
        <w:sz w:val="21"/>
        <w:szCs w:val="21"/>
      </w:rPr>
      <w:t>摘要</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cs="Times New Roman"/>
        <w:bCs/>
        <w:spacing w:val="-5"/>
        <w:sz w:val="21"/>
        <w:szCs w:val="21"/>
      </w:rPr>
    </w:pPr>
    <w:r w:rsidRPr="00C135E1">
      <w:rPr>
        <w:rFonts w:ascii="SimHei" w:eastAsia="SimHei" w:cs="Times New Roman" w:hint="eastAsia"/>
        <w:spacing w:val="-5"/>
        <w:sz w:val="21"/>
        <w:szCs w:val="21"/>
      </w:rPr>
      <w:t>中国石油大学（北京）本科毕业设计（论文）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2E0119" w:rsidRDefault="008D3B0E" w:rsidP="00C135E1">
    <w:pPr>
      <w:pStyle w:val="Header"/>
      <w:tabs>
        <w:tab w:val="left" w:pos="1530"/>
      </w:tabs>
      <w:jc w:val="left"/>
      <w:rPr>
        <w:rFonts w:ascii="SimHei" w:eastAsia="SimHei" w:hAnsi="SimHei"/>
        <w:sz w:val="21"/>
        <w:szCs w:val="21"/>
      </w:rPr>
    </w:pPr>
    <w:r>
      <w:tab/>
      <w:t>ABSTRACT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cs="Times New Roman"/>
        <w:bCs/>
        <w:spacing w:val="-5"/>
        <w:sz w:val="21"/>
        <w:szCs w:val="21"/>
      </w:rPr>
    </w:pPr>
    <w:r w:rsidRPr="00C135E1">
      <w:rPr>
        <w:rFonts w:ascii="SimHei" w:eastAsia="SimHei" w:cs="Times New Roman" w:hint="eastAsia"/>
        <w:spacing w:val="-5"/>
        <w:sz w:val="21"/>
        <w:szCs w:val="21"/>
      </w:rPr>
      <w:t>中国石油大学（北京）本科毕业设计（论文）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cs="Times New Roman"/>
        <w:bCs/>
        <w:spacing w:val="-5"/>
        <w:sz w:val="21"/>
        <w:szCs w:val="21"/>
      </w:rPr>
    </w:pPr>
    <w:r>
      <w:rPr>
        <w:rFonts w:ascii="SimHei" w:eastAsia="SimHei" w:cs="Times New Roman" w:hint="eastAsia"/>
        <w:bCs/>
        <w:spacing w:val="-5"/>
        <w:sz w:val="21"/>
        <w:szCs w:val="21"/>
      </w:rPr>
      <w:t>附录</w:t>
    </w:r>
    <w:r>
      <w:rPr>
        <w:rFonts w:ascii="SimHei" w:eastAsia="SimHei" w:cs="Times New Roman"/>
        <w:bCs/>
        <w:spacing w:val="-5"/>
        <w:sz w:val="21"/>
        <w:szCs w:val="21"/>
      </w:rPr>
      <w:t xml:space="preserve">C  </w:t>
    </w:r>
    <w:r>
      <w:rPr>
        <w:rFonts w:ascii="SimHei" w:eastAsia="SimHei" w:cs="Times New Roman" w:hint="eastAsia"/>
        <w:bCs/>
        <w:spacing w:val="-5"/>
        <w:sz w:val="21"/>
        <w:szCs w:val="21"/>
      </w:rPr>
      <w:t>鸢尾花数据集的分类关键代码</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cs="Times New Roman"/>
        <w:bCs/>
        <w:spacing w:val="-5"/>
        <w:sz w:val="21"/>
        <w:szCs w:val="21"/>
      </w:rPr>
    </w:pPr>
    <w:r w:rsidRPr="00C135E1">
      <w:rPr>
        <w:rFonts w:ascii="SimHei" w:eastAsia="SimHei" w:cs="Times New Roman" w:hint="eastAsia"/>
        <w:spacing w:val="-5"/>
        <w:sz w:val="21"/>
        <w:szCs w:val="21"/>
      </w:rPr>
      <w:t>中国石油大学（北京）本科毕业设计（论文）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cs="Times New Roman"/>
        <w:bCs/>
        <w:spacing w:val="-5"/>
        <w:sz w:val="21"/>
        <w:szCs w:val="21"/>
      </w:rPr>
    </w:pPr>
    <w:r>
      <w:rPr>
        <w:rFonts w:ascii="SimHei" w:eastAsia="SimHei" w:cs="Times New Roman" w:hint="eastAsia"/>
        <w:bCs/>
        <w:spacing w:val="-5"/>
        <w:sz w:val="21"/>
        <w:szCs w:val="21"/>
      </w:rPr>
      <w:t>致谢</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cs="Times New Roman"/>
        <w:bCs/>
        <w:spacing w:val="-5"/>
        <w:sz w:val="21"/>
        <w:szCs w:val="21"/>
      </w:rPr>
    </w:pPr>
    <w:r w:rsidRPr="00C135E1">
      <w:rPr>
        <w:rFonts w:ascii="SimHei" w:eastAsia="SimHei" w:cs="Times New Roman" w:hint="eastAsia"/>
        <w:spacing w:val="-5"/>
        <w:sz w:val="21"/>
        <w:szCs w:val="21"/>
      </w:rPr>
      <w:t>中国石油大学（北京）本科毕业设计（论文）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2E0119" w:rsidRDefault="008D3B0E" w:rsidP="00C135E1">
    <w:pPr>
      <w:pStyle w:val="Header"/>
      <w:tabs>
        <w:tab w:val="left" w:pos="1530"/>
      </w:tabs>
      <w:jc w:val="left"/>
      <w:rPr>
        <w:rFonts w:ascii="SimHei" w:eastAsia="SimHei" w:hAnsi="SimHei"/>
        <w:sz w:val="21"/>
        <w:szCs w:val="21"/>
      </w:rPr>
    </w:pPr>
    <w:r>
      <w:tab/>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Sun" w:hAnsi="SimSun" w:cs="Times New Roman"/>
        <w:spacing w:val="-5"/>
        <w:sz w:val="21"/>
        <w:szCs w:val="21"/>
      </w:rPr>
    </w:pPr>
    <w:r w:rsidRPr="00C135E1">
      <w:rPr>
        <w:rFonts w:ascii="SimSun" w:hAnsi="SimSun" w:cs="Times New Roman" w:hint="eastAsia"/>
        <w:spacing w:val="-5"/>
        <w:sz w:val="21"/>
        <w:szCs w:val="21"/>
      </w:rPr>
      <w:t>摘    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hAnsi="SimHei" w:cs="Times New Roman"/>
        <w:spacing w:val="-5"/>
        <w:sz w:val="21"/>
        <w:szCs w:val="21"/>
      </w:rPr>
    </w:pPr>
    <w:bookmarkStart w:id="13" w:name="OLE_LINK278"/>
    <w:bookmarkStart w:id="14" w:name="OLE_LINK279"/>
    <w:bookmarkStart w:id="15" w:name="_Hlk41232185"/>
    <w:r w:rsidRPr="00C135E1">
      <w:rPr>
        <w:rFonts w:ascii="SimHei" w:eastAsia="SimHei" w:hAnsi="SimHei" w:cs="Times New Roman"/>
        <w:spacing w:val="-5"/>
        <w:sz w:val="21"/>
        <w:szCs w:val="21"/>
      </w:rPr>
      <w:t>ABSTRACT</w:t>
    </w:r>
    <w:bookmarkEnd w:id="13"/>
    <w:bookmarkEnd w:id="14"/>
    <w:bookmarkEnd w:id="1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2E0119" w:rsidRDefault="008D3B0E" w:rsidP="00C135E1">
    <w:pPr>
      <w:pStyle w:val="Header"/>
      <w:rPr>
        <w:rFonts w:ascii="SimHei" w:eastAsia="SimHei" w:hAnsi="SimHei"/>
        <w:sz w:val="21"/>
        <w:szCs w:val="21"/>
      </w:rPr>
    </w:pPr>
    <w:r>
      <w:rPr>
        <w:rFonts w:ascii="SimHei" w:eastAsia="SimHei" w:hAnsi="SimHei"/>
        <w:sz w:val="21"/>
        <w:szCs w:val="21"/>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hAnsi="SimHei" w:cs="Times New Roman"/>
        <w:spacing w:val="-5"/>
        <w:sz w:val="21"/>
        <w:szCs w:val="21"/>
      </w:rPr>
    </w:pPr>
    <w:r>
      <w:rPr>
        <w:rFonts w:ascii="SimHei" w:eastAsia="SimHei" w:hAnsi="SimHei" w:cs="Times New Roman" w:hint="eastAsia"/>
        <w:spacing w:val="-5"/>
        <w:sz w:val="21"/>
        <w:szCs w:val="21"/>
      </w:rPr>
      <w:t xml:space="preserve">目 </w:t>
    </w:r>
    <w:r>
      <w:rPr>
        <w:rFonts w:ascii="SimHei" w:eastAsia="SimHei" w:hAnsi="SimHei" w:cs="Times New Roman"/>
        <w:spacing w:val="-5"/>
        <w:sz w:val="21"/>
        <w:szCs w:val="21"/>
      </w:rPr>
      <w:t xml:space="preserve">   </w:t>
    </w:r>
    <w:r>
      <w:rPr>
        <w:rFonts w:ascii="SimHei" w:eastAsia="SimHei" w:hAnsi="SimHei" w:cs="Times New Roman" w:hint="eastAsia"/>
        <w:spacing w:val="-5"/>
        <w:sz w:val="21"/>
        <w:szCs w:val="21"/>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hAnsi="SimHei" w:cs="Times New Roman"/>
        <w:spacing w:val="-5"/>
        <w:sz w:val="21"/>
        <w:szCs w:val="21"/>
      </w:rPr>
    </w:pPr>
    <w:bookmarkStart w:id="18" w:name="OLE_LINK280"/>
    <w:bookmarkStart w:id="19" w:name="OLE_LINK281"/>
    <w:bookmarkStart w:id="20" w:name="_Hlk41232263"/>
    <w:r>
      <w:rPr>
        <w:rFonts w:ascii="SimHei" w:eastAsia="SimHei" w:hAnsi="SimHei" w:cs="Times New Roman" w:hint="eastAsia"/>
        <w:spacing w:val="-5"/>
        <w:sz w:val="21"/>
        <w:szCs w:val="21"/>
      </w:rPr>
      <w:t xml:space="preserve">目 </w:t>
    </w:r>
    <w:r>
      <w:rPr>
        <w:rFonts w:ascii="SimHei" w:eastAsia="SimHei" w:hAnsi="SimHei" w:cs="Times New Roman"/>
        <w:spacing w:val="-5"/>
        <w:sz w:val="21"/>
        <w:szCs w:val="21"/>
      </w:rPr>
      <w:t xml:space="preserve">   </w:t>
    </w:r>
    <w:r>
      <w:rPr>
        <w:rFonts w:ascii="SimHei" w:eastAsia="SimHei" w:hAnsi="SimHei" w:cs="Times New Roman" w:hint="eastAsia"/>
        <w:spacing w:val="-5"/>
        <w:sz w:val="21"/>
        <w:szCs w:val="21"/>
      </w:rPr>
      <w:t>录</w:t>
    </w:r>
    <w:bookmarkEnd w:id="18"/>
    <w:bookmarkEnd w:id="19"/>
    <w:bookmarkEnd w:id="20"/>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B0E" w:rsidRPr="00C135E1" w:rsidRDefault="008D3B0E" w:rsidP="00C135E1">
    <w:pPr>
      <w:keepLines/>
      <w:pBdr>
        <w:bottom w:val="thinThickSmallGap" w:sz="12" w:space="0" w:color="auto"/>
      </w:pBdr>
      <w:tabs>
        <w:tab w:val="center" w:pos="4153"/>
        <w:tab w:val="right" w:pos="8306"/>
      </w:tabs>
      <w:spacing w:after="600" w:line="180" w:lineRule="atLeast"/>
      <w:jc w:val="center"/>
      <w:rPr>
        <w:rFonts w:ascii="SimHei" w:eastAsia="SimHei" w:cs="Times New Roman"/>
        <w:bCs/>
        <w:spacing w:val="-5"/>
        <w:sz w:val="21"/>
        <w:szCs w:val="21"/>
      </w:rPr>
    </w:pPr>
    <w:r>
      <w:rPr>
        <w:rFonts w:hint="eastAsia"/>
      </w:rPr>
      <w:t>第</w:t>
    </w:r>
    <w:r>
      <w:rPr>
        <w:rFonts w:hint="eastAsia"/>
      </w:rPr>
      <w:t xml:space="preserve"> </w:t>
    </w:r>
    <w:r>
      <w:t xml:space="preserve">1 </w:t>
    </w:r>
    <w:r>
      <w:rPr>
        <w:rFonts w:hint="eastAsia"/>
      </w:rPr>
      <w:t>章</w:t>
    </w:r>
    <w:r>
      <w:rPr>
        <w:rFonts w:hint="eastAsia"/>
      </w:rPr>
      <w:t xml:space="preserve"> </w:t>
    </w:r>
    <w:r>
      <w:t xml:space="preserve"> </w:t>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5BB9C5"/>
    <w:multiLevelType w:val="singleLevel"/>
    <w:tmpl w:val="AF5BB9C5"/>
    <w:lvl w:ilvl="0">
      <w:start w:val="2"/>
      <w:numFmt w:val="decimal"/>
      <w:suff w:val="nothing"/>
      <w:lvlText w:val="（%1）"/>
      <w:lvlJc w:val="left"/>
    </w:lvl>
  </w:abstractNum>
  <w:abstractNum w:abstractNumId="1" w15:restartNumberingAfterBreak="0">
    <w:nsid w:val="2726085F"/>
    <w:multiLevelType w:val="multilevel"/>
    <w:tmpl w:val="AC16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D8696"/>
    <w:multiLevelType w:val="singleLevel"/>
    <w:tmpl w:val="4F9D8696"/>
    <w:lvl w:ilvl="0">
      <w:start w:val="1"/>
      <w:numFmt w:val="decimal"/>
      <w:suff w:val="nothing"/>
      <w:lvlText w:val="（%1）"/>
      <w:lvlJc w:val="left"/>
    </w:lvl>
  </w:abstractNum>
  <w:abstractNum w:abstractNumId="3" w15:restartNumberingAfterBreak="0">
    <w:nsid w:val="77FF614D"/>
    <w:multiLevelType w:val="singleLevel"/>
    <w:tmpl w:val="77FF614D"/>
    <w:lvl w:ilvl="0">
      <w:start w:val="1"/>
      <w:numFmt w:val="decimal"/>
      <w:suff w:val="nothing"/>
      <w:lvlText w:val="（%1）"/>
      <w:lvlJc w:val="left"/>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u Guoning">
    <w15:presenceInfo w15:providerId="Windows Live" w15:userId="a6a3442c9f134e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spelling="clean" w:grammar="clean"/>
  <w:trackRevisions/>
  <w:defaultTabStop w:val="420"/>
  <w:evenAndOddHeaders/>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2CA"/>
    <w:rsid w:val="00020274"/>
    <w:rsid w:val="00026D1C"/>
    <w:rsid w:val="000359F1"/>
    <w:rsid w:val="0003732E"/>
    <w:rsid w:val="000469D7"/>
    <w:rsid w:val="00076280"/>
    <w:rsid w:val="000F0AE5"/>
    <w:rsid w:val="00101BBA"/>
    <w:rsid w:val="00131EAB"/>
    <w:rsid w:val="001B5EC6"/>
    <w:rsid w:val="001D0EFF"/>
    <w:rsid w:val="001D35B0"/>
    <w:rsid w:val="001D41F7"/>
    <w:rsid w:val="00207AAC"/>
    <w:rsid w:val="00230145"/>
    <w:rsid w:val="00235616"/>
    <w:rsid w:val="00236D4B"/>
    <w:rsid w:val="00240765"/>
    <w:rsid w:val="00287468"/>
    <w:rsid w:val="002B6F6C"/>
    <w:rsid w:val="002E0119"/>
    <w:rsid w:val="002E28C8"/>
    <w:rsid w:val="002F3D80"/>
    <w:rsid w:val="003008F2"/>
    <w:rsid w:val="00333060"/>
    <w:rsid w:val="00361493"/>
    <w:rsid w:val="00363A80"/>
    <w:rsid w:val="00364723"/>
    <w:rsid w:val="00373CBE"/>
    <w:rsid w:val="0038054E"/>
    <w:rsid w:val="00385E7B"/>
    <w:rsid w:val="00387B46"/>
    <w:rsid w:val="003A2E99"/>
    <w:rsid w:val="003A4009"/>
    <w:rsid w:val="003D3192"/>
    <w:rsid w:val="003F1DF2"/>
    <w:rsid w:val="004176A0"/>
    <w:rsid w:val="00437D83"/>
    <w:rsid w:val="00491E6B"/>
    <w:rsid w:val="00492215"/>
    <w:rsid w:val="004A0B33"/>
    <w:rsid w:val="004C6D20"/>
    <w:rsid w:val="004D32E2"/>
    <w:rsid w:val="004D7112"/>
    <w:rsid w:val="004E1213"/>
    <w:rsid w:val="004E519B"/>
    <w:rsid w:val="004F6DB4"/>
    <w:rsid w:val="005056A5"/>
    <w:rsid w:val="00541C6D"/>
    <w:rsid w:val="005935F1"/>
    <w:rsid w:val="005A4446"/>
    <w:rsid w:val="005E0F78"/>
    <w:rsid w:val="006117D8"/>
    <w:rsid w:val="006479AE"/>
    <w:rsid w:val="00662151"/>
    <w:rsid w:val="006970E1"/>
    <w:rsid w:val="006E2591"/>
    <w:rsid w:val="00732D7A"/>
    <w:rsid w:val="0073320A"/>
    <w:rsid w:val="00742692"/>
    <w:rsid w:val="00756BFE"/>
    <w:rsid w:val="00765A87"/>
    <w:rsid w:val="00770DC9"/>
    <w:rsid w:val="00777182"/>
    <w:rsid w:val="00780C97"/>
    <w:rsid w:val="007861FF"/>
    <w:rsid w:val="007943F7"/>
    <w:rsid w:val="008069EF"/>
    <w:rsid w:val="00807608"/>
    <w:rsid w:val="008102D8"/>
    <w:rsid w:val="00824EEB"/>
    <w:rsid w:val="00850E7E"/>
    <w:rsid w:val="0085509D"/>
    <w:rsid w:val="0089469C"/>
    <w:rsid w:val="008B0820"/>
    <w:rsid w:val="008D3B0E"/>
    <w:rsid w:val="008D43B7"/>
    <w:rsid w:val="009342C7"/>
    <w:rsid w:val="00964CE6"/>
    <w:rsid w:val="0099567A"/>
    <w:rsid w:val="00997FF3"/>
    <w:rsid w:val="009B1E20"/>
    <w:rsid w:val="00A002CA"/>
    <w:rsid w:val="00A03054"/>
    <w:rsid w:val="00A45BAB"/>
    <w:rsid w:val="00A46CC4"/>
    <w:rsid w:val="00A46FC9"/>
    <w:rsid w:val="00A51C7E"/>
    <w:rsid w:val="00A91172"/>
    <w:rsid w:val="00A94C6C"/>
    <w:rsid w:val="00A95BB7"/>
    <w:rsid w:val="00AE226E"/>
    <w:rsid w:val="00AF3C5F"/>
    <w:rsid w:val="00B04A8F"/>
    <w:rsid w:val="00B105E8"/>
    <w:rsid w:val="00B22A02"/>
    <w:rsid w:val="00B26715"/>
    <w:rsid w:val="00B32DBA"/>
    <w:rsid w:val="00B622A3"/>
    <w:rsid w:val="00B80276"/>
    <w:rsid w:val="00B915AC"/>
    <w:rsid w:val="00BA2A1F"/>
    <w:rsid w:val="00BC0386"/>
    <w:rsid w:val="00BE4899"/>
    <w:rsid w:val="00C059A1"/>
    <w:rsid w:val="00C135E1"/>
    <w:rsid w:val="00C2690F"/>
    <w:rsid w:val="00C27021"/>
    <w:rsid w:val="00C37318"/>
    <w:rsid w:val="00C37E1E"/>
    <w:rsid w:val="00C52E44"/>
    <w:rsid w:val="00C7111D"/>
    <w:rsid w:val="00C94E7D"/>
    <w:rsid w:val="00CB2F03"/>
    <w:rsid w:val="00CC564E"/>
    <w:rsid w:val="00CD037A"/>
    <w:rsid w:val="00CD36AD"/>
    <w:rsid w:val="00CE552D"/>
    <w:rsid w:val="00D04EB5"/>
    <w:rsid w:val="00D0614B"/>
    <w:rsid w:val="00D35AB5"/>
    <w:rsid w:val="00D44A9B"/>
    <w:rsid w:val="00D47F10"/>
    <w:rsid w:val="00D84180"/>
    <w:rsid w:val="00DA07E4"/>
    <w:rsid w:val="00DA478C"/>
    <w:rsid w:val="00DB734D"/>
    <w:rsid w:val="00DC559C"/>
    <w:rsid w:val="00DF0492"/>
    <w:rsid w:val="00E0328F"/>
    <w:rsid w:val="00E11F06"/>
    <w:rsid w:val="00E30B4F"/>
    <w:rsid w:val="00E47D7D"/>
    <w:rsid w:val="00E550B3"/>
    <w:rsid w:val="00E7505A"/>
    <w:rsid w:val="00EA0C52"/>
    <w:rsid w:val="00EA3EF7"/>
    <w:rsid w:val="00ED0175"/>
    <w:rsid w:val="00EE2DCB"/>
    <w:rsid w:val="00EE7E23"/>
    <w:rsid w:val="00F0042E"/>
    <w:rsid w:val="00F15772"/>
    <w:rsid w:val="00F2375C"/>
    <w:rsid w:val="00F26368"/>
    <w:rsid w:val="00F32994"/>
    <w:rsid w:val="00F42257"/>
    <w:rsid w:val="00F61418"/>
    <w:rsid w:val="00F715EA"/>
    <w:rsid w:val="00FE71E8"/>
    <w:rsid w:val="00FF6F2B"/>
    <w:rsid w:val="405A6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C8CF3D1"/>
  <w15:docId w15:val="{285FABFA-C9E7-6A41-9368-CCE0BE85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5E1"/>
    <w:pPr>
      <w:snapToGrid w:val="0"/>
      <w:spacing w:line="300" w:lineRule="auto"/>
    </w:pPr>
    <w:rPr>
      <w:rFonts w:cs="SimSun"/>
      <w:sz w:val="24"/>
      <w:szCs w:val="24"/>
    </w:rPr>
  </w:style>
  <w:style w:type="paragraph" w:styleId="Heading1">
    <w:name w:val="heading 1"/>
    <w:basedOn w:val="Normal"/>
    <w:next w:val="Normal"/>
    <w:link w:val="Heading1Char"/>
    <w:uiPriority w:val="9"/>
    <w:qFormat/>
    <w:rsid w:val="002E0119"/>
    <w:pPr>
      <w:keepNext/>
      <w:keepLines/>
      <w:spacing w:after="220" w:line="360" w:lineRule="auto"/>
      <w:jc w:val="center"/>
      <w:outlineLvl w:val="0"/>
    </w:pPr>
    <w:rPr>
      <w:rFonts w:eastAsia="SimHei"/>
      <w:bCs/>
      <w:kern w:val="44"/>
      <w:sz w:val="30"/>
      <w:szCs w:val="44"/>
    </w:rPr>
  </w:style>
  <w:style w:type="paragraph" w:styleId="Heading2">
    <w:name w:val="heading 2"/>
    <w:basedOn w:val="Normal"/>
    <w:next w:val="Normal"/>
    <w:link w:val="Heading2Char"/>
    <w:uiPriority w:val="9"/>
    <w:unhideWhenUsed/>
    <w:qFormat/>
    <w:rsid w:val="00FF6F2B"/>
    <w:pPr>
      <w:keepNext/>
      <w:keepLines/>
      <w:spacing w:beforeLines="50" w:before="50" w:line="360" w:lineRule="auto"/>
      <w:outlineLvl w:val="1"/>
    </w:pPr>
    <w:rPr>
      <w:rFonts w:eastAsia="SimHei" w:cstheme="majorBidi"/>
      <w:bCs/>
      <w:sz w:val="28"/>
      <w:szCs w:val="32"/>
    </w:rPr>
  </w:style>
  <w:style w:type="paragraph" w:styleId="Heading3">
    <w:name w:val="heading 3"/>
    <w:basedOn w:val="Normal"/>
    <w:next w:val="Normal"/>
    <w:link w:val="Heading3Char"/>
    <w:uiPriority w:val="9"/>
    <w:unhideWhenUsed/>
    <w:qFormat/>
    <w:rsid w:val="00FF6F2B"/>
    <w:pPr>
      <w:keepNext/>
      <w:keepLines/>
      <w:spacing w:beforeLines="50" w:before="50" w:line="360" w:lineRule="auto"/>
      <w:outlineLvl w:val="2"/>
    </w:pPr>
    <w:rPr>
      <w:rFonts w:eastAsia="SimHei"/>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40" w:line="276" w:lineRule="auto"/>
    </w:pPr>
  </w:style>
  <w:style w:type="paragraph" w:styleId="Date">
    <w:name w:val="Date"/>
    <w:basedOn w:val="Normal"/>
    <w:next w:val="Normal"/>
    <w:link w:val="DateChar"/>
    <w:uiPriority w:val="99"/>
    <w:semiHidden/>
    <w:unhideWhenUsed/>
    <w:qFormat/>
    <w:pPr>
      <w:ind w:leftChars="2500" w:left="100"/>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DateChar">
    <w:name w:val="Date Char"/>
    <w:basedOn w:val="DefaultParagraphFont"/>
    <w:link w:val="Date"/>
    <w:uiPriority w:val="99"/>
    <w:semiHidden/>
    <w:qFormat/>
  </w:style>
  <w:style w:type="character" w:styleId="PlaceholderText">
    <w:name w:val="Placeholder Text"/>
    <w:basedOn w:val="DefaultParagraphFont"/>
    <w:uiPriority w:val="99"/>
    <w:semiHidden/>
    <w:qFormat/>
    <w:rPr>
      <w:color w:val="808080"/>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character" w:customStyle="1" w:styleId="mtext">
    <w:name w:val="mtext"/>
    <w:basedOn w:val="DefaultParagraphFont"/>
  </w:style>
  <w:style w:type="character" w:customStyle="1" w:styleId="BodyTextChar">
    <w:name w:val="Body Text Char"/>
    <w:basedOn w:val="DefaultParagraphFont"/>
    <w:link w:val="BodyText"/>
    <w:qFormat/>
    <w:rPr>
      <w:rFonts w:ascii="SimSun" w:eastAsia="SimSun" w:hAnsi="SimSun" w:cs="SimSun"/>
      <w:kern w:val="0"/>
      <w:sz w:val="24"/>
    </w:rPr>
  </w:style>
  <w:style w:type="character" w:customStyle="1" w:styleId="mathjaxmathml2">
    <w:name w:val="mathjax_mathml2"/>
    <w:basedOn w:val="DefaultParagraphFont"/>
  </w:style>
  <w:style w:type="character" w:customStyle="1" w:styleId="Heading1Char">
    <w:name w:val="Heading 1 Char"/>
    <w:basedOn w:val="DefaultParagraphFont"/>
    <w:link w:val="Heading1"/>
    <w:uiPriority w:val="9"/>
    <w:rsid w:val="002E0119"/>
    <w:rPr>
      <w:rFonts w:eastAsia="SimHei" w:cs="SimSun"/>
      <w:bCs/>
      <w:kern w:val="44"/>
      <w:sz w:val="30"/>
      <w:szCs w:val="44"/>
    </w:rPr>
  </w:style>
  <w:style w:type="character" w:customStyle="1" w:styleId="Heading2Char">
    <w:name w:val="Heading 2 Char"/>
    <w:basedOn w:val="DefaultParagraphFont"/>
    <w:link w:val="Heading2"/>
    <w:uiPriority w:val="9"/>
    <w:rsid w:val="00FF6F2B"/>
    <w:rPr>
      <w:rFonts w:eastAsia="SimHei" w:cstheme="majorBidi"/>
      <w:bCs/>
      <w:sz w:val="28"/>
      <w:szCs w:val="32"/>
    </w:rPr>
  </w:style>
  <w:style w:type="character" w:customStyle="1" w:styleId="Heading3Char">
    <w:name w:val="Heading 3 Char"/>
    <w:basedOn w:val="DefaultParagraphFont"/>
    <w:link w:val="Heading3"/>
    <w:uiPriority w:val="9"/>
    <w:rsid w:val="00FF6F2B"/>
    <w:rPr>
      <w:rFonts w:eastAsia="SimHei" w:cs="SimSun"/>
      <w:bCs/>
      <w:sz w:val="24"/>
      <w:szCs w:val="32"/>
    </w:rPr>
  </w:style>
  <w:style w:type="paragraph" w:styleId="TOC1">
    <w:name w:val="toc 1"/>
    <w:basedOn w:val="Normal"/>
    <w:next w:val="Normal"/>
    <w:autoRedefine/>
    <w:uiPriority w:val="39"/>
    <w:unhideWhenUsed/>
    <w:rsid w:val="002E0119"/>
    <w:pPr>
      <w:spacing w:before="120" w:after="120"/>
    </w:pPr>
    <w:rPr>
      <w:rFonts w:asciiTheme="minorHAnsi" w:eastAsiaTheme="minorHAnsi"/>
      <w:b/>
      <w:bCs/>
      <w:caps/>
      <w:sz w:val="20"/>
      <w:szCs w:val="20"/>
    </w:rPr>
  </w:style>
  <w:style w:type="paragraph" w:styleId="TOC2">
    <w:name w:val="toc 2"/>
    <w:basedOn w:val="Normal"/>
    <w:next w:val="Normal"/>
    <w:autoRedefine/>
    <w:uiPriority w:val="39"/>
    <w:unhideWhenUsed/>
    <w:rsid w:val="002E0119"/>
    <w:pPr>
      <w:ind w:left="240"/>
    </w:pPr>
    <w:rPr>
      <w:rFonts w:asciiTheme="minorHAnsi" w:eastAsiaTheme="minorHAnsi"/>
      <w:smallCaps/>
      <w:sz w:val="20"/>
      <w:szCs w:val="20"/>
    </w:rPr>
  </w:style>
  <w:style w:type="paragraph" w:styleId="TOC3">
    <w:name w:val="toc 3"/>
    <w:basedOn w:val="Normal"/>
    <w:next w:val="Normal"/>
    <w:autoRedefine/>
    <w:uiPriority w:val="39"/>
    <w:unhideWhenUsed/>
    <w:rsid w:val="002E0119"/>
    <w:pPr>
      <w:ind w:left="480"/>
    </w:pPr>
    <w:rPr>
      <w:rFonts w:asciiTheme="minorHAnsi" w:eastAsiaTheme="minorHAnsi"/>
      <w:i/>
      <w:iCs/>
      <w:sz w:val="20"/>
      <w:szCs w:val="20"/>
    </w:rPr>
  </w:style>
  <w:style w:type="paragraph" w:styleId="TOC4">
    <w:name w:val="toc 4"/>
    <w:basedOn w:val="Normal"/>
    <w:next w:val="Normal"/>
    <w:autoRedefine/>
    <w:uiPriority w:val="39"/>
    <w:unhideWhenUsed/>
    <w:rsid w:val="002E0119"/>
    <w:pPr>
      <w:ind w:left="720"/>
    </w:pPr>
    <w:rPr>
      <w:rFonts w:asciiTheme="minorHAnsi" w:eastAsiaTheme="minorHAnsi"/>
      <w:sz w:val="18"/>
      <w:szCs w:val="18"/>
    </w:rPr>
  </w:style>
  <w:style w:type="paragraph" w:styleId="TOC5">
    <w:name w:val="toc 5"/>
    <w:basedOn w:val="Normal"/>
    <w:next w:val="Normal"/>
    <w:autoRedefine/>
    <w:uiPriority w:val="39"/>
    <w:unhideWhenUsed/>
    <w:rsid w:val="002E0119"/>
    <w:pPr>
      <w:ind w:left="960"/>
    </w:pPr>
    <w:rPr>
      <w:rFonts w:asciiTheme="minorHAnsi" w:eastAsiaTheme="minorHAnsi"/>
      <w:sz w:val="18"/>
      <w:szCs w:val="18"/>
    </w:rPr>
  </w:style>
  <w:style w:type="paragraph" w:styleId="TOC6">
    <w:name w:val="toc 6"/>
    <w:basedOn w:val="Normal"/>
    <w:next w:val="Normal"/>
    <w:autoRedefine/>
    <w:uiPriority w:val="39"/>
    <w:unhideWhenUsed/>
    <w:rsid w:val="002E0119"/>
    <w:pPr>
      <w:ind w:left="1200"/>
    </w:pPr>
    <w:rPr>
      <w:rFonts w:asciiTheme="minorHAnsi" w:eastAsiaTheme="minorHAnsi"/>
      <w:sz w:val="18"/>
      <w:szCs w:val="18"/>
    </w:rPr>
  </w:style>
  <w:style w:type="paragraph" w:styleId="TOC7">
    <w:name w:val="toc 7"/>
    <w:basedOn w:val="Normal"/>
    <w:next w:val="Normal"/>
    <w:autoRedefine/>
    <w:uiPriority w:val="39"/>
    <w:unhideWhenUsed/>
    <w:rsid w:val="002E0119"/>
    <w:pPr>
      <w:ind w:left="1440"/>
    </w:pPr>
    <w:rPr>
      <w:rFonts w:asciiTheme="minorHAnsi" w:eastAsiaTheme="minorHAnsi"/>
      <w:sz w:val="18"/>
      <w:szCs w:val="18"/>
    </w:rPr>
  </w:style>
  <w:style w:type="paragraph" w:styleId="TOC8">
    <w:name w:val="toc 8"/>
    <w:basedOn w:val="Normal"/>
    <w:next w:val="Normal"/>
    <w:autoRedefine/>
    <w:uiPriority w:val="39"/>
    <w:unhideWhenUsed/>
    <w:rsid w:val="002E0119"/>
    <w:pPr>
      <w:ind w:left="1680"/>
    </w:pPr>
    <w:rPr>
      <w:rFonts w:asciiTheme="minorHAnsi" w:eastAsiaTheme="minorHAnsi"/>
      <w:sz w:val="18"/>
      <w:szCs w:val="18"/>
    </w:rPr>
  </w:style>
  <w:style w:type="paragraph" w:styleId="TOC9">
    <w:name w:val="toc 9"/>
    <w:basedOn w:val="Normal"/>
    <w:next w:val="Normal"/>
    <w:autoRedefine/>
    <w:uiPriority w:val="39"/>
    <w:unhideWhenUsed/>
    <w:rsid w:val="002E0119"/>
    <w:pPr>
      <w:ind w:left="1920"/>
    </w:pPr>
    <w:rPr>
      <w:rFonts w:asciiTheme="minorHAnsi" w:eastAsiaTheme="minorHAnsi"/>
      <w:sz w:val="18"/>
      <w:szCs w:val="18"/>
    </w:rPr>
  </w:style>
  <w:style w:type="paragraph" w:styleId="Footer">
    <w:name w:val="footer"/>
    <w:basedOn w:val="Normal"/>
    <w:link w:val="FooterChar"/>
    <w:uiPriority w:val="99"/>
    <w:unhideWhenUsed/>
    <w:rsid w:val="002E0119"/>
    <w:pPr>
      <w:tabs>
        <w:tab w:val="center" w:pos="4153"/>
        <w:tab w:val="right" w:pos="8306"/>
      </w:tabs>
      <w:spacing w:line="240" w:lineRule="auto"/>
    </w:pPr>
    <w:rPr>
      <w:sz w:val="18"/>
      <w:szCs w:val="18"/>
    </w:rPr>
  </w:style>
  <w:style w:type="character" w:customStyle="1" w:styleId="FooterChar">
    <w:name w:val="Footer Char"/>
    <w:basedOn w:val="DefaultParagraphFont"/>
    <w:link w:val="Footer"/>
    <w:uiPriority w:val="99"/>
    <w:rsid w:val="002E0119"/>
    <w:rPr>
      <w:rFonts w:cs="SimSun"/>
      <w:sz w:val="18"/>
      <w:szCs w:val="18"/>
    </w:rPr>
  </w:style>
  <w:style w:type="character" w:styleId="PageNumber">
    <w:name w:val="page number"/>
    <w:basedOn w:val="DefaultParagraphFont"/>
    <w:uiPriority w:val="99"/>
    <w:semiHidden/>
    <w:unhideWhenUsed/>
    <w:rsid w:val="002E0119"/>
  </w:style>
  <w:style w:type="paragraph" w:styleId="Header">
    <w:name w:val="header"/>
    <w:basedOn w:val="Normal"/>
    <w:link w:val="HeaderChar"/>
    <w:uiPriority w:val="99"/>
    <w:unhideWhenUsed/>
    <w:rsid w:val="002E0119"/>
    <w:pPr>
      <w:pBdr>
        <w:bottom w:val="single" w:sz="6" w:space="1" w:color="auto"/>
      </w:pBdr>
      <w:tabs>
        <w:tab w:val="center" w:pos="4153"/>
        <w:tab w:val="right" w:pos="8306"/>
      </w:tabs>
      <w:spacing w:line="240" w:lineRule="auto"/>
      <w:jc w:val="center"/>
    </w:pPr>
    <w:rPr>
      <w:sz w:val="18"/>
      <w:szCs w:val="18"/>
    </w:rPr>
  </w:style>
  <w:style w:type="character" w:customStyle="1" w:styleId="HeaderChar">
    <w:name w:val="Header Char"/>
    <w:basedOn w:val="DefaultParagraphFont"/>
    <w:link w:val="Header"/>
    <w:uiPriority w:val="99"/>
    <w:rsid w:val="002E0119"/>
    <w:rPr>
      <w:rFonts w:cs="SimSun"/>
      <w:sz w:val="18"/>
      <w:szCs w:val="18"/>
    </w:rPr>
  </w:style>
  <w:style w:type="paragraph" w:styleId="NoSpacing">
    <w:name w:val="No Spacing"/>
    <w:link w:val="NoSpacingChar"/>
    <w:uiPriority w:val="1"/>
    <w:qFormat/>
    <w:rsid w:val="002E0119"/>
    <w:rPr>
      <w:rFonts w:asciiTheme="minorHAnsi" w:eastAsia="Microsoft YaHei UI" w:hAnsiTheme="minorHAnsi" w:cstheme="minorBidi"/>
      <w:sz w:val="22"/>
      <w:szCs w:val="22"/>
    </w:rPr>
  </w:style>
  <w:style w:type="character" w:customStyle="1" w:styleId="NoSpacingChar">
    <w:name w:val="No Spacing Char"/>
    <w:basedOn w:val="DefaultParagraphFont"/>
    <w:link w:val="NoSpacing"/>
    <w:uiPriority w:val="1"/>
    <w:rsid w:val="002E0119"/>
    <w:rPr>
      <w:rFonts w:asciiTheme="minorHAnsi" w:eastAsia="Microsoft YaHei UI" w:hAnsiTheme="minorHAnsi" w:cstheme="minorBidi"/>
      <w:sz w:val="22"/>
      <w:szCs w:val="22"/>
    </w:rPr>
  </w:style>
  <w:style w:type="paragraph" w:customStyle="1" w:styleId="a">
    <w:name w:val="图示"/>
    <w:basedOn w:val="Normal"/>
    <w:qFormat/>
    <w:rsid w:val="00C135E1"/>
    <w:pPr>
      <w:jc w:val="center"/>
    </w:pPr>
    <w:rPr>
      <w:rFonts w:eastAsia="SimHei"/>
      <w:sz w:val="21"/>
      <w:szCs w:val="21"/>
    </w:rPr>
  </w:style>
  <w:style w:type="paragraph" w:customStyle="1" w:styleId="a0">
    <w:name w:val="公式"/>
    <w:basedOn w:val="Normal"/>
    <w:qFormat/>
    <w:rsid w:val="00C135E1"/>
    <w:pPr>
      <w:spacing w:before="240" w:after="240" w:line="240" w:lineRule="exact"/>
      <w:jc w:val="right"/>
    </w:pPr>
    <w:rPr>
      <w:rFonts w:ascii="Cambria Math" w:eastAsia="Times New Roman" w:hAnsi="Cambria Math"/>
      <w:sz w:val="22"/>
      <w:szCs w:val="22"/>
    </w:rPr>
  </w:style>
  <w:style w:type="paragraph" w:styleId="Revision">
    <w:name w:val="Revision"/>
    <w:hidden/>
    <w:uiPriority w:val="99"/>
    <w:semiHidden/>
    <w:rsid w:val="008D3B0E"/>
    <w:rPr>
      <w:rFonts w:cs="SimSun"/>
      <w:sz w:val="24"/>
      <w:szCs w:val="24"/>
    </w:rPr>
  </w:style>
  <w:style w:type="paragraph" w:styleId="BalloonText">
    <w:name w:val="Balloon Text"/>
    <w:basedOn w:val="Normal"/>
    <w:link w:val="BalloonTextChar"/>
    <w:uiPriority w:val="99"/>
    <w:semiHidden/>
    <w:unhideWhenUsed/>
    <w:rsid w:val="008D3B0E"/>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8D3B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833569">
      <w:bodyDiv w:val="1"/>
      <w:marLeft w:val="0"/>
      <w:marRight w:val="0"/>
      <w:marTop w:val="0"/>
      <w:marBottom w:val="0"/>
      <w:divBdr>
        <w:top w:val="none" w:sz="0" w:space="0" w:color="auto"/>
        <w:left w:val="none" w:sz="0" w:space="0" w:color="auto"/>
        <w:bottom w:val="none" w:sz="0" w:space="0" w:color="auto"/>
        <w:right w:val="none" w:sz="0" w:space="0" w:color="auto"/>
      </w:divBdr>
      <w:divsChild>
        <w:div w:id="2066638747">
          <w:marLeft w:val="0"/>
          <w:marRight w:val="0"/>
          <w:marTop w:val="0"/>
          <w:marBottom w:val="0"/>
          <w:divBdr>
            <w:top w:val="none" w:sz="0" w:space="0" w:color="auto"/>
            <w:left w:val="none" w:sz="0" w:space="0" w:color="auto"/>
            <w:bottom w:val="none" w:sz="0" w:space="0" w:color="auto"/>
            <w:right w:val="none" w:sz="0" w:space="0" w:color="auto"/>
          </w:divBdr>
        </w:div>
      </w:divsChild>
    </w:div>
    <w:div w:id="1367370555">
      <w:bodyDiv w:val="1"/>
      <w:marLeft w:val="0"/>
      <w:marRight w:val="0"/>
      <w:marTop w:val="0"/>
      <w:marBottom w:val="0"/>
      <w:divBdr>
        <w:top w:val="none" w:sz="0" w:space="0" w:color="auto"/>
        <w:left w:val="none" w:sz="0" w:space="0" w:color="auto"/>
        <w:bottom w:val="none" w:sz="0" w:space="0" w:color="auto"/>
        <w:right w:val="none" w:sz="0" w:space="0" w:color="auto"/>
      </w:divBdr>
    </w:div>
    <w:div w:id="1728063396">
      <w:bodyDiv w:val="1"/>
      <w:marLeft w:val="0"/>
      <w:marRight w:val="0"/>
      <w:marTop w:val="0"/>
      <w:marBottom w:val="0"/>
      <w:divBdr>
        <w:top w:val="none" w:sz="0" w:space="0" w:color="auto"/>
        <w:left w:val="none" w:sz="0" w:space="0" w:color="auto"/>
        <w:bottom w:val="none" w:sz="0" w:space="0" w:color="auto"/>
        <w:right w:val="none" w:sz="0" w:space="0" w:color="auto"/>
      </w:divBdr>
      <w:divsChild>
        <w:div w:id="1896620791">
          <w:marLeft w:val="0"/>
          <w:marRight w:val="0"/>
          <w:marTop w:val="0"/>
          <w:marBottom w:val="0"/>
          <w:divBdr>
            <w:top w:val="none" w:sz="0" w:space="0" w:color="auto"/>
            <w:left w:val="none" w:sz="0" w:space="0" w:color="auto"/>
            <w:bottom w:val="none" w:sz="0" w:space="0" w:color="auto"/>
            <w:right w:val="none" w:sz="0" w:space="0" w:color="auto"/>
          </w:divBdr>
        </w:div>
      </w:divsChild>
    </w:div>
    <w:div w:id="1792743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header" Target="header7.xml"/><Relationship Id="rId42" Type="http://schemas.openxmlformats.org/officeDocument/2006/relationships/image" Target="media/image7.png"/><Relationship Id="rId47" Type="http://schemas.openxmlformats.org/officeDocument/2006/relationships/image" Target="media/image12.png"/><Relationship Id="rId63" Type="http://schemas.openxmlformats.org/officeDocument/2006/relationships/header" Target="header21.xml"/><Relationship Id="rId68" Type="http://schemas.openxmlformats.org/officeDocument/2006/relationships/header" Target="header24.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2.png"/><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footer" Target="footer10.xml"/><Relationship Id="rId37" Type="http://schemas.openxmlformats.org/officeDocument/2006/relationships/image" Target="media/image6.png"/><Relationship Id="rId40" Type="http://schemas.openxmlformats.org/officeDocument/2006/relationships/footer" Target="footer12.xml"/><Relationship Id="rId45" Type="http://schemas.openxmlformats.org/officeDocument/2006/relationships/image" Target="media/image10.png"/><Relationship Id="rId53" Type="http://schemas.openxmlformats.org/officeDocument/2006/relationships/header" Target="header16.xml"/><Relationship Id="rId58" Type="http://schemas.openxmlformats.org/officeDocument/2006/relationships/footer" Target="footer18.xml"/><Relationship Id="rId66" Type="http://schemas.openxmlformats.org/officeDocument/2006/relationships/footer" Target="footer22.xml"/><Relationship Id="rId74"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footer" Target="footer19.xml"/><Relationship Id="rId19" Type="http://schemas.openxmlformats.org/officeDocument/2006/relationships/footer" Target="footer4.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8.xml"/><Relationship Id="rId30" Type="http://schemas.openxmlformats.org/officeDocument/2006/relationships/header" Target="header11.xml"/><Relationship Id="rId35" Type="http://schemas.openxmlformats.org/officeDocument/2006/relationships/image" Target="media/image4.png"/><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header" Target="header18.xml"/><Relationship Id="rId64" Type="http://schemas.openxmlformats.org/officeDocument/2006/relationships/header" Target="header22.xml"/><Relationship Id="rId69" Type="http://schemas.openxmlformats.org/officeDocument/2006/relationships/footer" Target="footer23.xml"/><Relationship Id="rId8" Type="http://schemas.openxmlformats.org/officeDocument/2006/relationships/endnotes" Target="endnotes.xml"/><Relationship Id="rId51" Type="http://schemas.openxmlformats.org/officeDocument/2006/relationships/footer" Target="footer14.xml"/><Relationship Id="rId72" Type="http://schemas.openxmlformats.org/officeDocument/2006/relationships/header" Target="header26.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oter" Target="footer11.xml"/><Relationship Id="rId38" Type="http://schemas.openxmlformats.org/officeDocument/2006/relationships/header" Target="header13.xml"/><Relationship Id="rId46" Type="http://schemas.openxmlformats.org/officeDocument/2006/relationships/image" Target="media/image11.png"/><Relationship Id="rId59" Type="http://schemas.openxmlformats.org/officeDocument/2006/relationships/header" Target="header19.xml"/><Relationship Id="rId67" Type="http://schemas.openxmlformats.org/officeDocument/2006/relationships/header" Target="header23.xml"/><Relationship Id="rId20" Type="http://schemas.openxmlformats.org/officeDocument/2006/relationships/footer" Target="footer5.xml"/><Relationship Id="rId41" Type="http://schemas.openxmlformats.org/officeDocument/2006/relationships/footer" Target="footer13.xml"/><Relationship Id="rId54" Type="http://schemas.openxmlformats.org/officeDocument/2006/relationships/footer" Target="footer16.xml"/><Relationship Id="rId62" Type="http://schemas.openxmlformats.org/officeDocument/2006/relationships/footer" Target="footer20.xml"/><Relationship Id="rId70" Type="http://schemas.openxmlformats.org/officeDocument/2006/relationships/footer" Target="footer24.xm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image" Target="media/image5.png"/><Relationship Id="rId49" Type="http://schemas.openxmlformats.org/officeDocument/2006/relationships/image" Target="media/image14.png"/><Relationship Id="rId57" Type="http://schemas.openxmlformats.org/officeDocument/2006/relationships/footer" Target="footer17.xml"/><Relationship Id="rId10" Type="http://schemas.openxmlformats.org/officeDocument/2006/relationships/header" Target="header1.xml"/><Relationship Id="rId31" Type="http://schemas.openxmlformats.org/officeDocument/2006/relationships/header" Target="header12.xml"/><Relationship Id="rId44" Type="http://schemas.openxmlformats.org/officeDocument/2006/relationships/image" Target="media/image9.png"/><Relationship Id="rId52" Type="http://schemas.openxmlformats.org/officeDocument/2006/relationships/footer" Target="footer15.xml"/><Relationship Id="rId60" Type="http://schemas.openxmlformats.org/officeDocument/2006/relationships/header" Target="header20.xml"/><Relationship Id="rId65" Type="http://schemas.openxmlformats.org/officeDocument/2006/relationships/footer" Target="footer21.xml"/><Relationship Id="rId73" Type="http://schemas.openxmlformats.org/officeDocument/2006/relationships/footer" Target="footer25.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header" Target="header14.xml"/><Relationship Id="rId34" Type="http://schemas.openxmlformats.org/officeDocument/2006/relationships/image" Target="media/image3.png"/><Relationship Id="rId50" Type="http://schemas.openxmlformats.org/officeDocument/2006/relationships/header" Target="header15.xml"/><Relationship Id="rId55" Type="http://schemas.openxmlformats.org/officeDocument/2006/relationships/header" Target="header17.xm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2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A49E83FF-9EB2-4648-92A0-25F15AEE1B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35</Pages>
  <Words>4327</Words>
  <Characters>24667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逢源 张</dc:creator>
  <cp:lastModifiedBy>Wu Guoning</cp:lastModifiedBy>
  <cp:revision>6</cp:revision>
  <dcterms:created xsi:type="dcterms:W3CDTF">2020-06-02T04:01:00Z</dcterms:created>
  <dcterms:modified xsi:type="dcterms:W3CDTF">2020-06-02T11:34:00Z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